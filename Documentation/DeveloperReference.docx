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8C3" w:rsidRDefault="009F78C3" w:rsidP="0073141B">
      <w:pPr>
        <w:pStyle w:val="StyleCentered"/>
      </w:pPr>
    </w:p>
    <w:p w:rsidR="009F78C3" w:rsidRDefault="009F78C3" w:rsidP="0073141B">
      <w:pPr>
        <w:pStyle w:val="Style16ptBoldCentered"/>
      </w:pPr>
    </w:p>
    <w:p w:rsidR="001D7AC8" w:rsidRPr="000A17DF" w:rsidRDefault="00D679A0" w:rsidP="0073141B">
      <w:pPr>
        <w:pStyle w:val="Title"/>
        <w:rPr>
          <w:color w:val="B8CCE4" w:themeColor="accent1" w:themeTint="66"/>
        </w:rPr>
      </w:pPr>
      <w:r w:rsidRPr="005402E9">
        <w:rPr>
          <w:rStyle w:val="SubtleEmphasis"/>
        </w:rPr>
        <w:br/>
      </w:r>
      <w:r w:rsidR="00822679">
        <w:rPr>
          <w:color w:val="B8CCE4" w:themeColor="accent1" w:themeTint="66"/>
          <w:sz w:val="72"/>
        </w:rPr>
        <w:t xml:space="preserve">Rock </w:t>
      </w:r>
      <w:r w:rsidR="00103A33">
        <w:rPr>
          <w:color w:val="B8CCE4" w:themeColor="accent1" w:themeTint="66"/>
          <w:sz w:val="72"/>
        </w:rPr>
        <w:t>ChMS</w:t>
      </w:r>
      <w:r w:rsidR="00640A83">
        <w:rPr>
          <w:color w:val="B8CCE4" w:themeColor="accent1" w:themeTint="66"/>
          <w:sz w:val="72"/>
        </w:rPr>
        <w:br/>
        <w:t>complete Developer</w:t>
      </w:r>
    </w:p>
    <w:p w:rsidR="00C30414" w:rsidRPr="003827BB" w:rsidRDefault="00103A33" w:rsidP="003A4A4A">
      <w:pPr>
        <w:pStyle w:val="Title"/>
        <w:rPr>
          <w:color w:val="7FA3CF"/>
          <w:sz w:val="116"/>
          <w:szCs w:val="116"/>
        </w:rPr>
      </w:pPr>
      <w:r w:rsidRPr="003827BB">
        <w:rPr>
          <w:rFonts w:ascii="Arial Black" w:hAnsi="Arial Black"/>
          <w:color w:val="7FA3CF"/>
          <w:sz w:val="116"/>
          <w:szCs w:val="116"/>
        </w:rPr>
        <w:t>Reference</w:t>
      </w:r>
      <w:r w:rsidR="00D679A0" w:rsidRPr="003827BB">
        <w:rPr>
          <w:color w:val="7FA3CF"/>
          <w:sz w:val="116"/>
          <w:szCs w:val="116"/>
        </w:rPr>
        <w:t xml:space="preserve"> </w:t>
      </w:r>
      <w:r w:rsidR="00D679A0" w:rsidRPr="003827BB">
        <w:rPr>
          <w:color w:val="B8CCE4" w:themeColor="accent1" w:themeTint="66"/>
          <w:sz w:val="116"/>
          <w:szCs w:val="116"/>
        </w:rPr>
        <w:br/>
      </w:r>
    </w:p>
    <w:p w:rsidR="002326DA" w:rsidRPr="001D7AC8" w:rsidRDefault="00F23627" w:rsidP="0073141B">
      <w:pPr>
        <w:pStyle w:val="StyleCentered"/>
        <w:rPr>
          <w:color w:val="A6A6A6" w:themeColor="background1" w:themeShade="A6"/>
        </w:rPr>
      </w:pPr>
      <w:r w:rsidRPr="001D7AC8">
        <w:rPr>
          <w:color w:val="A6A6A6" w:themeColor="background1" w:themeShade="A6"/>
        </w:rPr>
        <w:t>Version</w:t>
      </w:r>
      <w:r w:rsidR="000B5DBE" w:rsidRPr="001D7AC8">
        <w:rPr>
          <w:color w:val="A6A6A6" w:themeColor="background1" w:themeShade="A6"/>
        </w:rPr>
        <w:t>:</w:t>
      </w:r>
      <w:r w:rsidRPr="001D7AC8">
        <w:rPr>
          <w:color w:val="A6A6A6" w:themeColor="background1" w:themeShade="A6"/>
        </w:rPr>
        <w:t xml:space="preserve"> </w:t>
      </w:r>
      <w:r w:rsidR="00D90BA1">
        <w:rPr>
          <w:color w:val="A6A6A6" w:themeColor="background1" w:themeShade="A6"/>
        </w:rPr>
        <w:t>1.0</w:t>
      </w:r>
      <w:r w:rsidR="00EE0B03">
        <w:rPr>
          <w:color w:val="A6A6A6" w:themeColor="background1" w:themeShade="A6"/>
        </w:rPr>
        <w:t>.</w:t>
      </w:r>
      <w:fldSimple w:instr=" REVNUM   \* MERGEFORMAT ">
        <w:r w:rsidR="00D56381" w:rsidRPr="00D56381">
          <w:rPr>
            <w:noProof/>
            <w:color w:val="A6A6A6" w:themeColor="background1" w:themeShade="A6"/>
          </w:rPr>
          <w:t>25</w:t>
        </w:r>
      </w:fldSimple>
    </w:p>
    <w:p w:rsidR="003A4A4A" w:rsidRDefault="00103A33" w:rsidP="0073141B">
      <w:pPr>
        <w:pStyle w:val="StyleCentered"/>
        <w:rPr>
          <w:color w:val="A6A6A6" w:themeColor="background1" w:themeShade="A6"/>
        </w:rPr>
      </w:pPr>
      <w:r>
        <w:rPr>
          <w:color w:val="A6A6A6" w:themeColor="background1" w:themeShade="A6"/>
        </w:rPr>
        <w:t>Nick Airdo</w:t>
      </w:r>
    </w:p>
    <w:p w:rsidR="00EE0B03" w:rsidRDefault="00EE0B03" w:rsidP="0073141B">
      <w:pPr>
        <w:pStyle w:val="StyleCentered"/>
        <w:rPr>
          <w:color w:val="A6A6A6" w:themeColor="background1" w:themeShade="A6"/>
        </w:rPr>
      </w:pPr>
      <w:r>
        <w:rPr>
          <w:color w:val="A6A6A6" w:themeColor="background1" w:themeShade="A6"/>
        </w:rPr>
        <w:t>David Turner</w:t>
      </w:r>
    </w:p>
    <w:p w:rsidR="00A3607B" w:rsidRDefault="003610E9" w:rsidP="0073141B">
      <w:pPr>
        <w:pStyle w:val="StyleCentered"/>
        <w:rPr>
          <w:color w:val="A6A6A6" w:themeColor="background1" w:themeShade="A6"/>
        </w:rPr>
      </w:pPr>
      <w:r w:rsidRPr="001D7AC8">
        <w:rPr>
          <w:color w:val="A6A6A6" w:themeColor="background1" w:themeShade="A6"/>
        </w:rPr>
        <w:t>Last</w:t>
      </w:r>
      <w:r w:rsidR="00FB7125" w:rsidRPr="001D7AC8">
        <w:rPr>
          <w:color w:val="A6A6A6" w:themeColor="background1" w:themeShade="A6"/>
        </w:rPr>
        <w:t xml:space="preserve"> updated</w:t>
      </w:r>
      <w:r w:rsidR="000B5DBE" w:rsidRPr="001D7AC8">
        <w:rPr>
          <w:color w:val="A6A6A6" w:themeColor="background1" w:themeShade="A6"/>
        </w:rPr>
        <w:t xml:space="preserve">: </w:t>
      </w:r>
      <w:r w:rsidR="00CD786F" w:rsidRPr="001D7AC8">
        <w:rPr>
          <w:color w:val="A6A6A6" w:themeColor="background1" w:themeShade="A6"/>
        </w:rPr>
        <w:fldChar w:fldCharType="begin"/>
      </w:r>
      <w:r w:rsidR="000B5DBE" w:rsidRPr="001D7AC8">
        <w:rPr>
          <w:color w:val="A6A6A6" w:themeColor="background1" w:themeShade="A6"/>
        </w:rPr>
        <w:instrText xml:space="preserve"> SAVEDATE  \@ "M/d/yyyy"  \* MERGEFORMAT </w:instrText>
      </w:r>
      <w:r w:rsidR="00CD786F" w:rsidRPr="001D7AC8">
        <w:rPr>
          <w:color w:val="A6A6A6" w:themeColor="background1" w:themeShade="A6"/>
        </w:rPr>
        <w:fldChar w:fldCharType="separate"/>
      </w:r>
      <w:r w:rsidR="00A343BF">
        <w:rPr>
          <w:noProof/>
          <w:color w:val="A6A6A6" w:themeColor="background1" w:themeShade="A6"/>
        </w:rPr>
        <w:t>7/11/2011</w:t>
      </w:r>
      <w:r w:rsidR="00CD786F" w:rsidRPr="001D7AC8">
        <w:rPr>
          <w:color w:val="A6A6A6" w:themeColor="background1" w:themeShade="A6"/>
        </w:rPr>
        <w:fldChar w:fldCharType="end"/>
      </w:r>
    </w:p>
    <w:p w:rsidR="001D7AC8" w:rsidRPr="001D7AC8" w:rsidRDefault="001D7AC8" w:rsidP="0073141B">
      <w:pPr>
        <w:pStyle w:val="StyleCentered"/>
        <w:rPr>
          <w:color w:val="A6A6A6" w:themeColor="background1" w:themeShade="A6"/>
        </w:rPr>
      </w:pPr>
    </w:p>
    <w:p w:rsidR="00CD786F" w:rsidRDefault="00171311">
      <w:pPr>
        <w:pStyle w:val="Heading1"/>
        <w:rPr>
          <w:rStyle w:val="Style14ptBold"/>
          <w:b/>
          <w:bCs/>
          <w:caps w:val="0"/>
          <w:color w:val="FFFFFF" w:themeColor="background1"/>
          <w:spacing w:val="0"/>
          <w:sz w:val="36"/>
          <w:szCs w:val="20"/>
        </w:rPr>
      </w:pPr>
      <w:bookmarkStart w:id="0" w:name="_Toc298702856"/>
      <w:r w:rsidRPr="003827BB">
        <w:rPr>
          <w:rStyle w:val="Style14ptBold"/>
          <w:color w:val="FFFFFF" w:themeColor="background1"/>
          <w:sz w:val="36"/>
        </w:rPr>
        <w:lastRenderedPageBreak/>
        <w:t>Table of Contents</w:t>
      </w:r>
      <w:bookmarkEnd w:id="0"/>
    </w:p>
    <w:p w:rsidR="00B870C3" w:rsidRDefault="00CD786F">
      <w:pPr>
        <w:pStyle w:val="TOC1"/>
        <w:tabs>
          <w:tab w:val="right" w:leader="dot" w:pos="8774"/>
        </w:tabs>
        <w:rPr>
          <w:b w:val="0"/>
          <w:bCs w:val="0"/>
          <w:caps w:val="0"/>
          <w:noProof/>
          <w:sz w:val="22"/>
          <w:szCs w:val="22"/>
          <w:lang w:bidi="ar-SA"/>
        </w:rPr>
      </w:pPr>
      <w:r w:rsidRPr="00CD786F">
        <w:rPr>
          <w:rFonts w:cs="Arial"/>
          <w:sz w:val="28"/>
          <w:szCs w:val="28"/>
        </w:rPr>
        <w:fldChar w:fldCharType="begin"/>
      </w:r>
      <w:r w:rsidR="005402E9">
        <w:rPr>
          <w:rFonts w:cs="Arial"/>
          <w:sz w:val="28"/>
          <w:szCs w:val="28"/>
        </w:rPr>
        <w:instrText xml:space="preserve"> TOC \o "2-9" \t "Heading 1,1" </w:instrText>
      </w:r>
      <w:r w:rsidRPr="00CD786F">
        <w:rPr>
          <w:rFonts w:cs="Arial"/>
          <w:sz w:val="28"/>
          <w:szCs w:val="28"/>
        </w:rPr>
        <w:fldChar w:fldCharType="separate"/>
      </w:r>
      <w:r w:rsidR="00B870C3" w:rsidRPr="002E0AB6">
        <w:rPr>
          <w:rFonts w:ascii="Verdana" w:hAnsi="Verdana"/>
          <w:b w:val="0"/>
          <w:bCs w:val="0"/>
          <w:noProof/>
        </w:rPr>
        <w:t>Table of Contents</w:t>
      </w:r>
      <w:r w:rsidR="00B870C3">
        <w:rPr>
          <w:noProof/>
        </w:rPr>
        <w:tab/>
      </w:r>
      <w:r w:rsidR="00B870C3">
        <w:rPr>
          <w:noProof/>
        </w:rPr>
        <w:fldChar w:fldCharType="begin"/>
      </w:r>
      <w:r w:rsidR="00B870C3">
        <w:rPr>
          <w:noProof/>
        </w:rPr>
        <w:instrText xml:space="preserve"> PAGEREF _Toc298702856 \h </w:instrText>
      </w:r>
      <w:r w:rsidR="00B870C3">
        <w:rPr>
          <w:noProof/>
        </w:rPr>
      </w:r>
      <w:r w:rsidR="00B870C3">
        <w:rPr>
          <w:noProof/>
        </w:rPr>
        <w:fldChar w:fldCharType="separate"/>
      </w:r>
      <w:r w:rsidR="00B870C3">
        <w:rPr>
          <w:noProof/>
        </w:rPr>
        <w:t>2</w:t>
      </w:r>
      <w:r w:rsidR="00B870C3">
        <w:rPr>
          <w:noProof/>
        </w:rPr>
        <w:fldChar w:fldCharType="end"/>
      </w:r>
    </w:p>
    <w:p w:rsidR="00B870C3" w:rsidRDefault="00B870C3">
      <w:pPr>
        <w:pStyle w:val="TOC1"/>
        <w:tabs>
          <w:tab w:val="right" w:leader="dot" w:pos="8774"/>
        </w:tabs>
        <w:rPr>
          <w:b w:val="0"/>
          <w:bCs w:val="0"/>
          <w:caps w:val="0"/>
          <w:noProof/>
          <w:sz w:val="22"/>
          <w:szCs w:val="22"/>
          <w:lang w:bidi="ar-SA"/>
        </w:rPr>
      </w:pPr>
      <w:r>
        <w:rPr>
          <w:noProof/>
        </w:rPr>
        <w:t>System Structure Overview</w:t>
      </w:r>
      <w:r>
        <w:rPr>
          <w:noProof/>
        </w:rPr>
        <w:tab/>
      </w:r>
      <w:r>
        <w:rPr>
          <w:noProof/>
        </w:rPr>
        <w:fldChar w:fldCharType="begin"/>
      </w:r>
      <w:r>
        <w:rPr>
          <w:noProof/>
        </w:rPr>
        <w:instrText xml:space="preserve"> PAGEREF _Toc298702857 \h </w:instrText>
      </w:r>
      <w:r>
        <w:rPr>
          <w:noProof/>
        </w:rPr>
      </w:r>
      <w:r>
        <w:rPr>
          <w:noProof/>
        </w:rPr>
        <w:fldChar w:fldCharType="separate"/>
      </w:r>
      <w:r>
        <w:rPr>
          <w:noProof/>
        </w:rPr>
        <w:t>3</w:t>
      </w:r>
      <w:r>
        <w:rPr>
          <w:noProof/>
        </w:rPr>
        <w:fldChar w:fldCharType="end"/>
      </w:r>
    </w:p>
    <w:p w:rsidR="00B870C3" w:rsidRDefault="00B870C3">
      <w:pPr>
        <w:pStyle w:val="TOC2"/>
        <w:tabs>
          <w:tab w:val="right" w:leader="dot" w:pos="8774"/>
        </w:tabs>
        <w:rPr>
          <w:noProof/>
          <w:sz w:val="22"/>
          <w:szCs w:val="22"/>
          <w:lang w:bidi="ar-SA"/>
        </w:rPr>
      </w:pPr>
      <w:r>
        <w:rPr>
          <w:noProof/>
        </w:rPr>
        <w:t>Rock.Framework Project</w:t>
      </w:r>
      <w:r>
        <w:rPr>
          <w:noProof/>
        </w:rPr>
        <w:tab/>
      </w:r>
      <w:r>
        <w:rPr>
          <w:noProof/>
        </w:rPr>
        <w:fldChar w:fldCharType="begin"/>
      </w:r>
      <w:r>
        <w:rPr>
          <w:noProof/>
        </w:rPr>
        <w:instrText xml:space="preserve"> PAGEREF _Toc298702858 \h </w:instrText>
      </w:r>
      <w:r>
        <w:rPr>
          <w:noProof/>
        </w:rPr>
      </w:r>
      <w:r>
        <w:rPr>
          <w:noProof/>
        </w:rPr>
        <w:fldChar w:fldCharType="separate"/>
      </w:r>
      <w:r>
        <w:rPr>
          <w:noProof/>
        </w:rPr>
        <w:t>3</w:t>
      </w:r>
      <w:r>
        <w:rPr>
          <w:noProof/>
        </w:rPr>
        <w:fldChar w:fldCharType="end"/>
      </w:r>
    </w:p>
    <w:p w:rsidR="00B870C3" w:rsidRDefault="00B870C3">
      <w:pPr>
        <w:pStyle w:val="TOC3"/>
        <w:tabs>
          <w:tab w:val="right" w:leader="dot" w:pos="8774"/>
        </w:tabs>
        <w:rPr>
          <w:i w:val="0"/>
          <w:iCs w:val="0"/>
          <w:noProof/>
          <w:sz w:val="22"/>
          <w:szCs w:val="22"/>
          <w:lang w:bidi="ar-SA"/>
        </w:rPr>
      </w:pPr>
      <w:r>
        <w:rPr>
          <w:noProof/>
        </w:rPr>
        <w:t>Cms Entities</w:t>
      </w:r>
      <w:r>
        <w:rPr>
          <w:noProof/>
        </w:rPr>
        <w:tab/>
      </w:r>
      <w:r>
        <w:rPr>
          <w:noProof/>
        </w:rPr>
        <w:fldChar w:fldCharType="begin"/>
      </w:r>
      <w:r>
        <w:rPr>
          <w:noProof/>
        </w:rPr>
        <w:instrText xml:space="preserve"> PAGEREF _Toc298702859 \h </w:instrText>
      </w:r>
      <w:r>
        <w:rPr>
          <w:noProof/>
        </w:rPr>
      </w:r>
      <w:r>
        <w:rPr>
          <w:noProof/>
        </w:rPr>
        <w:fldChar w:fldCharType="separate"/>
      </w:r>
      <w:r>
        <w:rPr>
          <w:noProof/>
        </w:rPr>
        <w:t>3</w:t>
      </w:r>
      <w:r>
        <w:rPr>
          <w:noProof/>
        </w:rPr>
        <w:fldChar w:fldCharType="end"/>
      </w:r>
    </w:p>
    <w:p w:rsidR="00B870C3" w:rsidRDefault="00B870C3">
      <w:pPr>
        <w:pStyle w:val="TOC2"/>
        <w:tabs>
          <w:tab w:val="right" w:leader="dot" w:pos="8774"/>
        </w:tabs>
        <w:rPr>
          <w:noProof/>
          <w:sz w:val="22"/>
          <w:szCs w:val="22"/>
          <w:lang w:bidi="ar-SA"/>
        </w:rPr>
      </w:pPr>
      <w:r>
        <w:rPr>
          <w:noProof/>
        </w:rPr>
        <w:t>RockWeb application project</w:t>
      </w:r>
      <w:r>
        <w:rPr>
          <w:noProof/>
        </w:rPr>
        <w:tab/>
      </w:r>
      <w:r>
        <w:rPr>
          <w:noProof/>
        </w:rPr>
        <w:fldChar w:fldCharType="begin"/>
      </w:r>
      <w:r>
        <w:rPr>
          <w:noProof/>
        </w:rPr>
        <w:instrText xml:space="preserve"> PAGEREF _Toc298702860 \h </w:instrText>
      </w:r>
      <w:r>
        <w:rPr>
          <w:noProof/>
        </w:rPr>
      </w:r>
      <w:r>
        <w:rPr>
          <w:noProof/>
        </w:rPr>
        <w:fldChar w:fldCharType="separate"/>
      </w:r>
      <w:r>
        <w:rPr>
          <w:noProof/>
        </w:rPr>
        <w:t>5</w:t>
      </w:r>
      <w:r>
        <w:rPr>
          <w:noProof/>
        </w:rPr>
        <w:fldChar w:fldCharType="end"/>
      </w:r>
    </w:p>
    <w:p w:rsidR="00B870C3" w:rsidRDefault="00B870C3">
      <w:pPr>
        <w:pStyle w:val="TOC1"/>
        <w:tabs>
          <w:tab w:val="right" w:leader="dot" w:pos="8774"/>
        </w:tabs>
        <w:rPr>
          <w:b w:val="0"/>
          <w:bCs w:val="0"/>
          <w:caps w:val="0"/>
          <w:noProof/>
          <w:sz w:val="22"/>
          <w:szCs w:val="22"/>
          <w:lang w:bidi="ar-SA"/>
        </w:rPr>
      </w:pPr>
      <w:r>
        <w:rPr>
          <w:noProof/>
        </w:rPr>
        <w:t>The Core Rock Components</w:t>
      </w:r>
      <w:r>
        <w:rPr>
          <w:noProof/>
        </w:rPr>
        <w:tab/>
      </w:r>
      <w:r>
        <w:rPr>
          <w:noProof/>
        </w:rPr>
        <w:fldChar w:fldCharType="begin"/>
      </w:r>
      <w:r>
        <w:rPr>
          <w:noProof/>
        </w:rPr>
        <w:instrText xml:space="preserve"> PAGEREF _Toc298702861 \h </w:instrText>
      </w:r>
      <w:r>
        <w:rPr>
          <w:noProof/>
        </w:rPr>
      </w:r>
      <w:r>
        <w:rPr>
          <w:noProof/>
        </w:rPr>
        <w:fldChar w:fldCharType="separate"/>
      </w:r>
      <w:r>
        <w:rPr>
          <w:noProof/>
        </w:rPr>
        <w:t>6</w:t>
      </w:r>
      <w:r>
        <w:rPr>
          <w:noProof/>
        </w:rPr>
        <w:fldChar w:fldCharType="end"/>
      </w:r>
    </w:p>
    <w:p w:rsidR="00B870C3" w:rsidRDefault="00B870C3">
      <w:pPr>
        <w:pStyle w:val="TOC2"/>
        <w:tabs>
          <w:tab w:val="right" w:leader="dot" w:pos="8774"/>
        </w:tabs>
        <w:rPr>
          <w:noProof/>
          <w:sz w:val="22"/>
          <w:szCs w:val="22"/>
          <w:lang w:bidi="ar-SA"/>
        </w:rPr>
      </w:pPr>
      <w:r>
        <w:rPr>
          <w:noProof/>
        </w:rPr>
        <w:t>Blocks</w:t>
      </w:r>
      <w:r>
        <w:rPr>
          <w:noProof/>
        </w:rPr>
        <w:tab/>
      </w:r>
      <w:r>
        <w:rPr>
          <w:noProof/>
        </w:rPr>
        <w:fldChar w:fldCharType="begin"/>
      </w:r>
      <w:r>
        <w:rPr>
          <w:noProof/>
        </w:rPr>
        <w:instrText xml:space="preserve"> PAGEREF _Toc298702862 \h </w:instrText>
      </w:r>
      <w:r>
        <w:rPr>
          <w:noProof/>
        </w:rPr>
      </w:r>
      <w:r>
        <w:rPr>
          <w:noProof/>
        </w:rPr>
        <w:fldChar w:fldCharType="separate"/>
      </w:r>
      <w:r>
        <w:rPr>
          <w:noProof/>
        </w:rPr>
        <w:t>6</w:t>
      </w:r>
      <w:r>
        <w:rPr>
          <w:noProof/>
        </w:rPr>
        <w:fldChar w:fldCharType="end"/>
      </w:r>
    </w:p>
    <w:p w:rsidR="00B870C3" w:rsidRDefault="00B870C3">
      <w:pPr>
        <w:pStyle w:val="TOC3"/>
        <w:tabs>
          <w:tab w:val="right" w:leader="dot" w:pos="8774"/>
        </w:tabs>
        <w:rPr>
          <w:i w:val="0"/>
          <w:iCs w:val="0"/>
          <w:noProof/>
          <w:sz w:val="22"/>
          <w:szCs w:val="22"/>
          <w:lang w:bidi="ar-SA"/>
        </w:rPr>
      </w:pPr>
      <w:r>
        <w:rPr>
          <w:noProof/>
        </w:rPr>
        <w:t>Block Instance Properties (BIP)</w:t>
      </w:r>
      <w:r>
        <w:rPr>
          <w:noProof/>
        </w:rPr>
        <w:tab/>
      </w:r>
      <w:r>
        <w:rPr>
          <w:noProof/>
        </w:rPr>
        <w:fldChar w:fldCharType="begin"/>
      </w:r>
      <w:r>
        <w:rPr>
          <w:noProof/>
        </w:rPr>
        <w:instrText xml:space="preserve"> PAGEREF _Toc298702863 \h </w:instrText>
      </w:r>
      <w:r>
        <w:rPr>
          <w:noProof/>
        </w:rPr>
      </w:r>
      <w:r>
        <w:rPr>
          <w:noProof/>
        </w:rPr>
        <w:fldChar w:fldCharType="separate"/>
      </w:r>
      <w:r>
        <w:rPr>
          <w:noProof/>
        </w:rPr>
        <w:t>6</w:t>
      </w:r>
      <w:r>
        <w:rPr>
          <w:noProof/>
        </w:rPr>
        <w:fldChar w:fldCharType="end"/>
      </w:r>
    </w:p>
    <w:p w:rsidR="00B870C3" w:rsidRDefault="00B870C3">
      <w:pPr>
        <w:pStyle w:val="TOC3"/>
        <w:tabs>
          <w:tab w:val="right" w:leader="dot" w:pos="8774"/>
        </w:tabs>
        <w:rPr>
          <w:i w:val="0"/>
          <w:iCs w:val="0"/>
          <w:noProof/>
          <w:sz w:val="22"/>
          <w:szCs w:val="22"/>
          <w:lang w:bidi="ar-SA"/>
        </w:rPr>
      </w:pPr>
      <w:r>
        <w:rPr>
          <w:noProof/>
        </w:rPr>
        <w:t>Adding to the Document Head</w:t>
      </w:r>
      <w:r>
        <w:rPr>
          <w:noProof/>
        </w:rPr>
        <w:tab/>
      </w:r>
      <w:r>
        <w:rPr>
          <w:noProof/>
        </w:rPr>
        <w:fldChar w:fldCharType="begin"/>
      </w:r>
      <w:r>
        <w:rPr>
          <w:noProof/>
        </w:rPr>
        <w:instrText xml:space="preserve"> PAGEREF _Toc298702864 \h </w:instrText>
      </w:r>
      <w:r>
        <w:rPr>
          <w:noProof/>
        </w:rPr>
      </w:r>
      <w:r>
        <w:rPr>
          <w:noProof/>
        </w:rPr>
        <w:fldChar w:fldCharType="separate"/>
      </w:r>
      <w:r>
        <w:rPr>
          <w:noProof/>
        </w:rPr>
        <w:t>7</w:t>
      </w:r>
      <w:r>
        <w:rPr>
          <w:noProof/>
        </w:rPr>
        <w:fldChar w:fldCharType="end"/>
      </w:r>
    </w:p>
    <w:p w:rsidR="00B870C3" w:rsidRDefault="00B870C3">
      <w:pPr>
        <w:pStyle w:val="TOC3"/>
        <w:tabs>
          <w:tab w:val="right" w:leader="dot" w:pos="8774"/>
        </w:tabs>
        <w:rPr>
          <w:i w:val="0"/>
          <w:iCs w:val="0"/>
          <w:noProof/>
          <w:sz w:val="22"/>
          <w:szCs w:val="22"/>
          <w:lang w:bidi="ar-SA"/>
        </w:rPr>
      </w:pPr>
      <w:r>
        <w:rPr>
          <w:noProof/>
        </w:rPr>
        <w:t>Sharing Objects Between Block Instances</w:t>
      </w:r>
      <w:r>
        <w:rPr>
          <w:noProof/>
        </w:rPr>
        <w:tab/>
      </w:r>
      <w:r>
        <w:rPr>
          <w:noProof/>
        </w:rPr>
        <w:fldChar w:fldCharType="begin"/>
      </w:r>
      <w:r>
        <w:rPr>
          <w:noProof/>
        </w:rPr>
        <w:instrText xml:space="preserve"> PAGEREF _Toc298702865 \h </w:instrText>
      </w:r>
      <w:r>
        <w:rPr>
          <w:noProof/>
        </w:rPr>
      </w:r>
      <w:r>
        <w:rPr>
          <w:noProof/>
        </w:rPr>
        <w:fldChar w:fldCharType="separate"/>
      </w:r>
      <w:r>
        <w:rPr>
          <w:noProof/>
        </w:rPr>
        <w:t>7</w:t>
      </w:r>
      <w:r>
        <w:rPr>
          <w:noProof/>
        </w:rPr>
        <w:fldChar w:fldCharType="end"/>
      </w:r>
    </w:p>
    <w:p w:rsidR="00B870C3" w:rsidRDefault="00B870C3">
      <w:pPr>
        <w:pStyle w:val="TOC3"/>
        <w:tabs>
          <w:tab w:val="right" w:leader="dot" w:pos="8774"/>
        </w:tabs>
        <w:rPr>
          <w:i w:val="0"/>
          <w:iCs w:val="0"/>
          <w:noProof/>
          <w:sz w:val="22"/>
          <w:szCs w:val="22"/>
          <w:lang w:bidi="ar-SA"/>
        </w:rPr>
      </w:pPr>
      <w:r>
        <w:rPr>
          <w:noProof/>
        </w:rPr>
        <w:t>Page_Init vs. OnInit</w:t>
      </w:r>
      <w:r>
        <w:rPr>
          <w:noProof/>
        </w:rPr>
        <w:tab/>
      </w:r>
      <w:r>
        <w:rPr>
          <w:noProof/>
        </w:rPr>
        <w:fldChar w:fldCharType="begin"/>
      </w:r>
      <w:r>
        <w:rPr>
          <w:noProof/>
        </w:rPr>
        <w:instrText xml:space="preserve"> PAGEREF _Toc298702866 \h </w:instrText>
      </w:r>
      <w:r>
        <w:rPr>
          <w:noProof/>
        </w:rPr>
      </w:r>
      <w:r>
        <w:rPr>
          <w:noProof/>
        </w:rPr>
        <w:fldChar w:fldCharType="separate"/>
      </w:r>
      <w:r>
        <w:rPr>
          <w:noProof/>
        </w:rPr>
        <w:t>7</w:t>
      </w:r>
      <w:r>
        <w:rPr>
          <w:noProof/>
        </w:rPr>
        <w:fldChar w:fldCharType="end"/>
      </w:r>
    </w:p>
    <w:p w:rsidR="00B870C3" w:rsidRDefault="00B870C3">
      <w:pPr>
        <w:pStyle w:val="TOC3"/>
        <w:tabs>
          <w:tab w:val="right" w:leader="dot" w:pos="8774"/>
        </w:tabs>
        <w:rPr>
          <w:i w:val="0"/>
          <w:iCs w:val="0"/>
          <w:noProof/>
          <w:sz w:val="22"/>
          <w:szCs w:val="22"/>
          <w:lang w:bidi="ar-SA"/>
        </w:rPr>
      </w:pPr>
      <w:r>
        <w:rPr>
          <w:noProof/>
        </w:rPr>
        <w:t>OnInit vs. OnLoad</w:t>
      </w:r>
      <w:r>
        <w:rPr>
          <w:noProof/>
        </w:rPr>
        <w:tab/>
      </w:r>
      <w:r>
        <w:rPr>
          <w:noProof/>
        </w:rPr>
        <w:fldChar w:fldCharType="begin"/>
      </w:r>
      <w:r>
        <w:rPr>
          <w:noProof/>
        </w:rPr>
        <w:instrText xml:space="preserve"> PAGEREF _Toc298702867 \h </w:instrText>
      </w:r>
      <w:r>
        <w:rPr>
          <w:noProof/>
        </w:rPr>
      </w:r>
      <w:r>
        <w:rPr>
          <w:noProof/>
        </w:rPr>
        <w:fldChar w:fldCharType="separate"/>
      </w:r>
      <w:r>
        <w:rPr>
          <w:noProof/>
        </w:rPr>
        <w:t>8</w:t>
      </w:r>
      <w:r>
        <w:rPr>
          <w:noProof/>
        </w:rPr>
        <w:fldChar w:fldCharType="end"/>
      </w:r>
    </w:p>
    <w:p w:rsidR="00B870C3" w:rsidRDefault="00B870C3">
      <w:pPr>
        <w:pStyle w:val="TOC2"/>
        <w:tabs>
          <w:tab w:val="right" w:leader="dot" w:pos="8774"/>
        </w:tabs>
        <w:rPr>
          <w:noProof/>
          <w:sz w:val="22"/>
          <w:szCs w:val="22"/>
          <w:lang w:bidi="ar-SA"/>
        </w:rPr>
      </w:pPr>
      <w:r>
        <w:rPr>
          <w:noProof/>
        </w:rPr>
        <w:t>Pages</w:t>
      </w:r>
      <w:r>
        <w:rPr>
          <w:noProof/>
        </w:rPr>
        <w:tab/>
      </w:r>
      <w:r>
        <w:rPr>
          <w:noProof/>
        </w:rPr>
        <w:fldChar w:fldCharType="begin"/>
      </w:r>
      <w:r>
        <w:rPr>
          <w:noProof/>
        </w:rPr>
        <w:instrText xml:space="preserve"> PAGEREF _Toc298702868 \h </w:instrText>
      </w:r>
      <w:r>
        <w:rPr>
          <w:noProof/>
        </w:rPr>
      </w:r>
      <w:r>
        <w:rPr>
          <w:noProof/>
        </w:rPr>
        <w:fldChar w:fldCharType="separate"/>
      </w:r>
      <w:r>
        <w:rPr>
          <w:noProof/>
        </w:rPr>
        <w:t>8</w:t>
      </w:r>
      <w:r>
        <w:rPr>
          <w:noProof/>
        </w:rPr>
        <w:fldChar w:fldCharType="end"/>
      </w:r>
    </w:p>
    <w:p w:rsidR="00B870C3" w:rsidRDefault="00B870C3">
      <w:pPr>
        <w:pStyle w:val="TOC2"/>
        <w:tabs>
          <w:tab w:val="right" w:leader="dot" w:pos="8774"/>
        </w:tabs>
        <w:rPr>
          <w:noProof/>
          <w:sz w:val="22"/>
          <w:szCs w:val="22"/>
          <w:lang w:bidi="ar-SA"/>
        </w:rPr>
      </w:pPr>
      <w:r>
        <w:rPr>
          <w:noProof/>
        </w:rPr>
        <w:t>Themes / Layouts</w:t>
      </w:r>
      <w:r>
        <w:rPr>
          <w:noProof/>
        </w:rPr>
        <w:tab/>
      </w:r>
      <w:r>
        <w:rPr>
          <w:noProof/>
        </w:rPr>
        <w:fldChar w:fldCharType="begin"/>
      </w:r>
      <w:r>
        <w:rPr>
          <w:noProof/>
        </w:rPr>
        <w:instrText xml:space="preserve"> PAGEREF _Toc298702869 \h </w:instrText>
      </w:r>
      <w:r>
        <w:rPr>
          <w:noProof/>
        </w:rPr>
      </w:r>
      <w:r>
        <w:rPr>
          <w:noProof/>
        </w:rPr>
        <w:fldChar w:fldCharType="separate"/>
      </w:r>
      <w:r>
        <w:rPr>
          <w:noProof/>
        </w:rPr>
        <w:t>8</w:t>
      </w:r>
      <w:r>
        <w:rPr>
          <w:noProof/>
        </w:rPr>
        <w:fldChar w:fldCharType="end"/>
      </w:r>
    </w:p>
    <w:p w:rsidR="00B870C3" w:rsidRDefault="00B870C3">
      <w:pPr>
        <w:pStyle w:val="TOC1"/>
        <w:tabs>
          <w:tab w:val="right" w:leader="dot" w:pos="8774"/>
        </w:tabs>
        <w:rPr>
          <w:b w:val="0"/>
          <w:bCs w:val="0"/>
          <w:caps w:val="0"/>
          <w:noProof/>
          <w:sz w:val="22"/>
          <w:szCs w:val="22"/>
          <w:lang w:bidi="ar-SA"/>
        </w:rPr>
      </w:pPr>
      <w:r>
        <w:rPr>
          <w:noProof/>
        </w:rPr>
        <w:t>Caching</w:t>
      </w:r>
      <w:r>
        <w:rPr>
          <w:noProof/>
        </w:rPr>
        <w:tab/>
      </w:r>
      <w:r>
        <w:rPr>
          <w:noProof/>
        </w:rPr>
        <w:fldChar w:fldCharType="begin"/>
      </w:r>
      <w:r>
        <w:rPr>
          <w:noProof/>
        </w:rPr>
        <w:instrText xml:space="preserve"> PAGEREF _Toc298702870 \h </w:instrText>
      </w:r>
      <w:r>
        <w:rPr>
          <w:noProof/>
        </w:rPr>
      </w:r>
      <w:r>
        <w:rPr>
          <w:noProof/>
        </w:rPr>
        <w:fldChar w:fldCharType="separate"/>
      </w:r>
      <w:r>
        <w:rPr>
          <w:noProof/>
        </w:rPr>
        <w:t>9</w:t>
      </w:r>
      <w:r>
        <w:rPr>
          <w:noProof/>
        </w:rPr>
        <w:fldChar w:fldCharType="end"/>
      </w:r>
    </w:p>
    <w:p w:rsidR="00B870C3" w:rsidRDefault="00B870C3">
      <w:pPr>
        <w:pStyle w:val="TOC1"/>
        <w:tabs>
          <w:tab w:val="right" w:leader="dot" w:pos="8774"/>
        </w:tabs>
        <w:rPr>
          <w:b w:val="0"/>
          <w:bCs w:val="0"/>
          <w:caps w:val="0"/>
          <w:noProof/>
          <w:sz w:val="22"/>
          <w:szCs w:val="22"/>
          <w:lang w:bidi="ar-SA"/>
        </w:rPr>
      </w:pPr>
      <w:r>
        <w:rPr>
          <w:noProof/>
        </w:rPr>
        <w:t>Themes</w:t>
      </w:r>
      <w:r>
        <w:rPr>
          <w:noProof/>
        </w:rPr>
        <w:tab/>
      </w:r>
      <w:r>
        <w:rPr>
          <w:noProof/>
        </w:rPr>
        <w:fldChar w:fldCharType="begin"/>
      </w:r>
      <w:r>
        <w:rPr>
          <w:noProof/>
        </w:rPr>
        <w:instrText xml:space="preserve"> PAGEREF _Toc298702871 \h </w:instrText>
      </w:r>
      <w:r>
        <w:rPr>
          <w:noProof/>
        </w:rPr>
      </w:r>
      <w:r>
        <w:rPr>
          <w:noProof/>
        </w:rPr>
        <w:fldChar w:fldCharType="separate"/>
      </w:r>
      <w:r>
        <w:rPr>
          <w:noProof/>
        </w:rPr>
        <w:t>10</w:t>
      </w:r>
      <w:r>
        <w:rPr>
          <w:noProof/>
        </w:rPr>
        <w:fldChar w:fldCharType="end"/>
      </w:r>
    </w:p>
    <w:p w:rsidR="00B870C3" w:rsidRDefault="00B870C3">
      <w:pPr>
        <w:pStyle w:val="TOC1"/>
        <w:tabs>
          <w:tab w:val="right" w:leader="dot" w:pos="8774"/>
        </w:tabs>
        <w:rPr>
          <w:b w:val="0"/>
          <w:bCs w:val="0"/>
          <w:caps w:val="0"/>
          <w:noProof/>
          <w:sz w:val="22"/>
          <w:szCs w:val="22"/>
          <w:lang w:bidi="ar-SA"/>
        </w:rPr>
      </w:pPr>
      <w:r>
        <w:rPr>
          <w:noProof/>
        </w:rPr>
        <w:t>Developing Core Classes</w:t>
      </w:r>
      <w:r>
        <w:rPr>
          <w:noProof/>
        </w:rPr>
        <w:tab/>
      </w:r>
      <w:r>
        <w:rPr>
          <w:noProof/>
        </w:rPr>
        <w:fldChar w:fldCharType="begin"/>
      </w:r>
      <w:r>
        <w:rPr>
          <w:noProof/>
        </w:rPr>
        <w:instrText xml:space="preserve"> PAGEREF _Toc298702872 \h </w:instrText>
      </w:r>
      <w:r>
        <w:rPr>
          <w:noProof/>
        </w:rPr>
      </w:r>
      <w:r>
        <w:rPr>
          <w:noProof/>
        </w:rPr>
        <w:fldChar w:fldCharType="separate"/>
      </w:r>
      <w:r>
        <w:rPr>
          <w:noProof/>
        </w:rPr>
        <w:t>11</w:t>
      </w:r>
      <w:r>
        <w:rPr>
          <w:noProof/>
        </w:rPr>
        <w:fldChar w:fldCharType="end"/>
      </w:r>
    </w:p>
    <w:p w:rsidR="00B870C3" w:rsidRDefault="00B870C3">
      <w:pPr>
        <w:pStyle w:val="TOC1"/>
        <w:tabs>
          <w:tab w:val="right" w:leader="dot" w:pos="8774"/>
        </w:tabs>
        <w:rPr>
          <w:b w:val="0"/>
          <w:bCs w:val="0"/>
          <w:caps w:val="0"/>
          <w:noProof/>
          <w:sz w:val="22"/>
          <w:szCs w:val="22"/>
          <w:lang w:bidi="ar-SA"/>
        </w:rPr>
      </w:pPr>
      <w:r>
        <w:rPr>
          <w:noProof/>
        </w:rPr>
        <w:t>Namespaces and Conventions</w:t>
      </w:r>
      <w:r>
        <w:rPr>
          <w:noProof/>
        </w:rPr>
        <w:tab/>
      </w:r>
      <w:r>
        <w:rPr>
          <w:noProof/>
        </w:rPr>
        <w:fldChar w:fldCharType="begin"/>
      </w:r>
      <w:r>
        <w:rPr>
          <w:noProof/>
        </w:rPr>
        <w:instrText xml:space="preserve"> PAGEREF _Toc298702873 \h </w:instrText>
      </w:r>
      <w:r>
        <w:rPr>
          <w:noProof/>
        </w:rPr>
      </w:r>
      <w:r>
        <w:rPr>
          <w:noProof/>
        </w:rPr>
        <w:fldChar w:fldCharType="separate"/>
      </w:r>
      <w:r>
        <w:rPr>
          <w:noProof/>
        </w:rPr>
        <w:t>12</w:t>
      </w:r>
      <w:r>
        <w:rPr>
          <w:noProof/>
        </w:rPr>
        <w:fldChar w:fldCharType="end"/>
      </w:r>
    </w:p>
    <w:p w:rsidR="00BF444C" w:rsidRPr="003827BB" w:rsidRDefault="00CD786F" w:rsidP="003827BB">
      <w:pPr>
        <w:rPr>
          <w:rFonts w:ascii="Verdana" w:hAnsi="Verdana"/>
          <w:color w:val="4F81BD"/>
          <w:sz w:val="28"/>
        </w:rPr>
      </w:pPr>
      <w:r>
        <w:fldChar w:fldCharType="end"/>
      </w:r>
      <w:r w:rsidR="009232A2">
        <w:rPr>
          <w:sz w:val="28"/>
        </w:rPr>
        <w:tab/>
      </w:r>
    </w:p>
    <w:p w:rsidR="00CA6166" w:rsidRPr="00CA630D" w:rsidRDefault="00DE3B9A" w:rsidP="00C660BD">
      <w:pPr>
        <w:pStyle w:val="Heading1"/>
        <w:rPr>
          <w:rStyle w:val="Style14ptBold"/>
          <w:rFonts w:asciiTheme="minorHAnsi" w:hAnsiTheme="minorHAnsi"/>
          <w:b/>
          <w:bCs/>
          <w:color w:val="FFFFFF" w:themeColor="background1"/>
        </w:rPr>
      </w:pPr>
      <w:bookmarkStart w:id="1" w:name="_Toc298702857"/>
      <w:r w:rsidRPr="00CA630D">
        <w:rPr>
          <w:rStyle w:val="Style14ptBold"/>
          <w:rFonts w:asciiTheme="minorHAnsi" w:hAnsiTheme="minorHAnsi"/>
          <w:b/>
          <w:bCs/>
          <w:color w:val="FFFFFF" w:themeColor="background1"/>
        </w:rPr>
        <w:lastRenderedPageBreak/>
        <w:t>System Structure</w:t>
      </w:r>
      <w:ins w:id="2" w:author="Nick Airdo" w:date="2011-07-17T07:26:00Z">
        <w:r w:rsidR="00430AFE">
          <w:rPr>
            <w:rStyle w:val="Style14ptBold"/>
            <w:rFonts w:asciiTheme="minorHAnsi" w:hAnsiTheme="minorHAnsi"/>
            <w:b/>
            <w:bCs/>
            <w:color w:val="FFFFFF" w:themeColor="background1"/>
          </w:rPr>
          <w:t xml:space="preserve"> Overview</w:t>
        </w:r>
      </w:ins>
      <w:bookmarkEnd w:id="1"/>
    </w:p>
    <w:p w:rsidR="00DE3B9A" w:rsidRDefault="003827BB" w:rsidP="00DE3B9A">
      <w:r>
        <w:t xml:space="preserve">There are two projects in </w:t>
      </w:r>
      <w:r w:rsidR="00640A83">
        <w:t xml:space="preserve">the </w:t>
      </w:r>
      <w:r w:rsidR="005D1A70">
        <w:t>Rock</w:t>
      </w:r>
      <w:r w:rsidR="00DE3B9A">
        <w:t xml:space="preserve"> ChMS</w:t>
      </w:r>
      <w:r w:rsidR="00640A83">
        <w:t xml:space="preserve"> solution: </w:t>
      </w:r>
      <w:proofErr w:type="spellStart"/>
      <w:r w:rsidR="00822679">
        <w:t>Rock.Framework</w:t>
      </w:r>
      <w:proofErr w:type="spellEnd"/>
      <w:r w:rsidR="00640A83">
        <w:t xml:space="preserve"> and </w:t>
      </w:r>
      <w:proofErr w:type="spellStart"/>
      <w:r w:rsidR="00790C88">
        <w:t>RockWeb</w:t>
      </w:r>
      <w:proofErr w:type="spellEnd"/>
      <w:r w:rsidR="00640A83">
        <w:t>.</w:t>
      </w:r>
    </w:p>
    <w:p w:rsidR="00640A83" w:rsidRDefault="00822679" w:rsidP="00640A83">
      <w:pPr>
        <w:pStyle w:val="Heading2"/>
      </w:pPr>
      <w:bookmarkStart w:id="3" w:name="_Toc298702858"/>
      <w:r>
        <w:t>Rock.Framework</w:t>
      </w:r>
      <w:r w:rsidR="00CA630D">
        <w:t xml:space="preserve"> Project</w:t>
      </w:r>
      <w:bookmarkEnd w:id="3"/>
    </w:p>
    <w:p w:rsidR="00B67064" w:rsidRDefault="00B67064" w:rsidP="00DE3B9A">
      <w:r>
        <w:rPr>
          <w:noProof/>
          <w:lang w:bidi="ar-SA"/>
        </w:rPr>
        <w:drawing>
          <wp:anchor distT="0" distB="0" distL="114300" distR="114300" simplePos="0" relativeHeight="251659264" behindDoc="1" locked="0" layoutInCell="1" allowOverlap="1">
            <wp:simplePos x="0" y="0"/>
            <wp:positionH relativeFrom="rightMargin">
              <wp:posOffset>-1877695</wp:posOffset>
            </wp:positionH>
            <wp:positionV relativeFrom="paragraph">
              <wp:posOffset>121285</wp:posOffset>
            </wp:positionV>
            <wp:extent cx="2212975" cy="6269990"/>
            <wp:effectExtent l="19050" t="0" r="0" b="0"/>
            <wp:wrapTight wrapText="bothSides">
              <wp:wrapPolygon edited="0">
                <wp:start x="-186" y="0"/>
                <wp:lineTo x="-186" y="21526"/>
                <wp:lineTo x="21569" y="21526"/>
                <wp:lineTo x="21569" y="0"/>
                <wp:lineTo x="-186"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2212975" cy="6269990"/>
                    </a:xfrm>
                    <a:prstGeom prst="rect">
                      <a:avLst/>
                    </a:prstGeom>
                    <a:noFill/>
                    <a:ln w="9525">
                      <a:noFill/>
                      <a:miter lim="800000"/>
                      <a:headEnd/>
                      <a:tailEnd/>
                    </a:ln>
                  </pic:spPr>
                </pic:pic>
              </a:graphicData>
            </a:graphic>
          </wp:anchor>
        </w:drawing>
      </w:r>
      <w:r w:rsidR="00640A83">
        <w:t xml:space="preserve">This project has all the </w:t>
      </w:r>
      <w:r w:rsidR="00F46D1C">
        <w:t>EF (entity framework)</w:t>
      </w:r>
      <w:r w:rsidR="00640A83">
        <w:t xml:space="preserve"> </w:t>
      </w:r>
      <w:r w:rsidR="00F46D1C">
        <w:t>M</w:t>
      </w:r>
      <w:r w:rsidR="009E1494">
        <w:t xml:space="preserve">odels, </w:t>
      </w:r>
      <w:r w:rsidR="00F46D1C">
        <w:t>R</w:t>
      </w:r>
      <w:r w:rsidR="00640A83">
        <w:t>epository,</w:t>
      </w:r>
      <w:r w:rsidR="00F46D1C">
        <w:t xml:space="preserve"> Services, etc</w:t>
      </w:r>
      <w:r w:rsidR="00640A83">
        <w:t>.</w:t>
      </w:r>
      <w:r w:rsidR="00031652">
        <w:t xml:space="preserve">  </w:t>
      </w:r>
      <w:r w:rsidR="00A54962">
        <w:t>It’s anything that does not belong in the web project.</w:t>
      </w:r>
    </w:p>
    <w:p w:rsidR="00031652" w:rsidRDefault="003303D9" w:rsidP="00DE3B9A">
      <w:r w:rsidRPr="003303D9">
        <w:rPr>
          <w:b/>
        </w:rPr>
        <w:t>Models</w:t>
      </w:r>
      <w:r>
        <w:t xml:space="preserve"> </w:t>
      </w:r>
      <w:r w:rsidR="00694456">
        <w:t>–</w:t>
      </w:r>
      <w:r>
        <w:t xml:space="preserve"> </w:t>
      </w:r>
      <w:r w:rsidR="00694456">
        <w:t>Auto g</w:t>
      </w:r>
      <w:r w:rsidR="00F46D1C">
        <w:t>enerated using the T4 template</w:t>
      </w:r>
      <w:r w:rsidR="00694456">
        <w:t>, e</w:t>
      </w:r>
      <w:r w:rsidR="00F46D1C">
        <w:t xml:space="preserve">ach class </w:t>
      </w:r>
      <w:r w:rsidR="00031652">
        <w:t>under the folders (</w:t>
      </w:r>
      <w:proofErr w:type="spellStart"/>
      <w:r w:rsidR="00031652">
        <w:t>Cms</w:t>
      </w:r>
      <w:proofErr w:type="spellEnd"/>
      <w:r w:rsidR="00031652">
        <w:t xml:space="preserve">, Core, </w:t>
      </w:r>
      <w:proofErr w:type="spellStart"/>
      <w:r w:rsidR="00031652">
        <w:t>Crm</w:t>
      </w:r>
      <w:proofErr w:type="spellEnd"/>
      <w:r w:rsidR="00031652">
        <w:t xml:space="preserve">, etc.) </w:t>
      </w:r>
      <w:r w:rsidR="00F46D1C">
        <w:t>repre</w:t>
      </w:r>
      <w:r>
        <w:t xml:space="preserve">sents </w:t>
      </w:r>
      <w:r w:rsidR="00694456">
        <w:t>an EF (entity framework) entity whose data is persisted to a particular</w:t>
      </w:r>
      <w:r>
        <w:t xml:space="preserve"> database table using a corresponding repository class</w:t>
      </w:r>
      <w:r w:rsidR="00694456">
        <w:t xml:space="preserve"> described next.</w:t>
      </w:r>
    </w:p>
    <w:p w:rsidR="00031652" w:rsidRDefault="00031652" w:rsidP="00DE3B9A">
      <w:r>
        <w:rPr>
          <w:noProof/>
          <w:lang w:bidi="ar-SA"/>
        </w:rPr>
        <w:drawing>
          <wp:inline distT="0" distB="0" distL="0" distR="0">
            <wp:extent cx="3872753" cy="2314575"/>
            <wp:effectExtent l="0" t="0" r="0"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303D9" w:rsidRDefault="008C2376" w:rsidP="00DE3B9A">
      <w:r>
        <w:t>While some classes will inherit from Model, m</w:t>
      </w:r>
      <w:r w:rsidR="00031652">
        <w:t xml:space="preserve">ost all custom and core entities will inherit from either the </w:t>
      </w:r>
      <w:proofErr w:type="spellStart"/>
      <w:r>
        <w:t>ModelWithAttributes</w:t>
      </w:r>
      <w:proofErr w:type="spellEnd"/>
      <w:r w:rsidR="00031652">
        <w:t xml:space="preserve"> class </w:t>
      </w:r>
    </w:p>
    <w:p w:rsidR="003303D9" w:rsidRDefault="003303D9" w:rsidP="00DE3B9A">
      <w:r w:rsidRPr="003303D9">
        <w:rPr>
          <w:b/>
        </w:rPr>
        <w:t>Repository</w:t>
      </w:r>
      <w:r>
        <w:t xml:space="preserve"> – These classes handle </w:t>
      </w:r>
      <w:r w:rsidRPr="008B35FA">
        <w:t xml:space="preserve">fetching/persisting </w:t>
      </w:r>
      <w:r w:rsidR="00694456">
        <w:t xml:space="preserve">the entity data to the database.  </w:t>
      </w:r>
      <w:r>
        <w:t>Using the Repository Pattern allows us to perform some testing using a mock database and not the actual database.</w:t>
      </w:r>
      <w:r w:rsidR="00694456">
        <w:t xml:space="preserve"> These classes are also auto-generated using the T4 template.</w:t>
      </w:r>
    </w:p>
    <w:p w:rsidR="00640A83" w:rsidRDefault="003303D9" w:rsidP="00DE3B9A">
      <w:r w:rsidRPr="003303D9">
        <w:rPr>
          <w:b/>
        </w:rPr>
        <w:t>Services</w:t>
      </w:r>
      <w:r>
        <w:t xml:space="preserve"> – These classes hold the “business logic” for the </w:t>
      </w:r>
      <w:r w:rsidR="00822679">
        <w:t>Rock</w:t>
      </w:r>
      <w:r>
        <w:t xml:space="preserve"> application</w:t>
      </w:r>
      <w:r w:rsidR="004C0E6B">
        <w:t xml:space="preserve"> and are also auto-ge</w:t>
      </w:r>
      <w:r w:rsidR="008B35FA">
        <w:t>nerated using the T4 template.</w:t>
      </w:r>
      <w:r>
        <w:t xml:space="preserve">  Generally speaking, most everything outside of the </w:t>
      </w:r>
      <w:r w:rsidR="00822679">
        <w:t>Rock</w:t>
      </w:r>
      <w:r>
        <w:t xml:space="preserve"> Framework will/sho</w:t>
      </w:r>
      <w:r w:rsidR="004C0E6B">
        <w:t xml:space="preserve">uld access </w:t>
      </w:r>
      <w:r w:rsidR="00822679">
        <w:t>Rock</w:t>
      </w:r>
      <w:r w:rsidR="004C0E6B">
        <w:t xml:space="preserve"> core entities/objects </w:t>
      </w:r>
      <w:r>
        <w:t>via the services layer.</w:t>
      </w:r>
    </w:p>
    <w:p w:rsidR="009732CC" w:rsidRPr="00A84AD5" w:rsidRDefault="009732CC" w:rsidP="00A84AD5">
      <w:pPr>
        <w:pStyle w:val="Heading3"/>
      </w:pPr>
      <w:bookmarkStart w:id="4" w:name="_Toc298702859"/>
      <w:r>
        <w:t>Cms Entities</w:t>
      </w:r>
      <w:bookmarkEnd w:id="4"/>
    </w:p>
    <w:p w:rsidR="009732CC" w:rsidRDefault="009732CC" w:rsidP="009732CC">
      <w:r>
        <w:t xml:space="preserve">The CMS entities are the parts that make up the Content Management System of </w:t>
      </w:r>
      <w:r w:rsidR="00822679">
        <w:t>Rock</w:t>
      </w:r>
      <w:r>
        <w:t>.  These are primarily Sites, Pages, and Blocks.</w:t>
      </w:r>
    </w:p>
    <w:p w:rsidR="009732CC" w:rsidRDefault="007752DE" w:rsidP="009732CC">
      <w:r w:rsidRPr="007752DE">
        <w:rPr>
          <w:b/>
        </w:rPr>
        <w:lastRenderedPageBreak/>
        <w:t>Sites</w:t>
      </w:r>
      <w:r>
        <w:t xml:space="preserve"> – These typically correspond to a unique website or domain and are comprised of a collection of pages.</w:t>
      </w:r>
    </w:p>
    <w:p w:rsidR="007752DE" w:rsidRDefault="007752DE" w:rsidP="009732CC">
      <w:r w:rsidRPr="007752DE">
        <w:rPr>
          <w:b/>
        </w:rPr>
        <w:t>Page</w:t>
      </w:r>
      <w:r>
        <w:t xml:space="preserve"> – A page belongs to a site and also has a layout which defines </w:t>
      </w:r>
      <w:r w:rsidR="004F1620">
        <w:t>its</w:t>
      </w:r>
      <w:r>
        <w:t xml:space="preserve"> structure or zones (header, footer, main, etc.). A </w:t>
      </w:r>
      <w:r w:rsidR="004F1620">
        <w:t xml:space="preserve">page can have a parent page and </w:t>
      </w:r>
      <w:r>
        <w:t xml:space="preserve">can also have one or more child pages. </w:t>
      </w:r>
    </w:p>
    <w:p w:rsidR="00CA213D" w:rsidRDefault="007752DE" w:rsidP="00CD2DD8">
      <w:r w:rsidRPr="007752DE">
        <w:rPr>
          <w:b/>
        </w:rPr>
        <w:t>Blocks</w:t>
      </w:r>
      <w:r>
        <w:t xml:space="preserve"> – These </w:t>
      </w:r>
      <w:r w:rsidR="00E01585">
        <w:t xml:space="preserve">“building blocks” </w:t>
      </w:r>
      <w:r>
        <w:t>represent reusable pieces of functionality</w:t>
      </w:r>
      <w:r w:rsidR="00E01585">
        <w:t xml:space="preserve"> </w:t>
      </w:r>
      <w:r w:rsidR="004E586A">
        <w:t>(</w:t>
      </w:r>
      <w:r w:rsidR="00E01585">
        <w:t xml:space="preserve">ASP.NET </w:t>
      </w:r>
      <w:proofErr w:type="spellStart"/>
      <w:r w:rsidR="004E586A">
        <w:t>UserControls</w:t>
      </w:r>
      <w:proofErr w:type="spellEnd"/>
      <w:r w:rsidR="004E586A">
        <w:t>)</w:t>
      </w:r>
      <w:r>
        <w:t xml:space="preserve">.  </w:t>
      </w:r>
      <w:r w:rsidR="00E01585">
        <w:t>Blocks</w:t>
      </w:r>
      <w:r w:rsidR="004E586A">
        <w:t xml:space="preserve"> can be added to a page by adding them a zone on a page or by adding </w:t>
      </w:r>
      <w:r w:rsidR="00E01585">
        <w:t>them</w:t>
      </w:r>
      <w:r w:rsidR="004E586A">
        <w:t xml:space="preserve"> to a zone in a layout.  </w:t>
      </w:r>
      <w:bookmarkStart w:id="5" w:name="_GoBack"/>
      <w:bookmarkEnd w:id="5"/>
      <w:r w:rsidR="00CD2DD8">
        <w:t xml:space="preserve">See </w:t>
      </w:r>
      <w:r w:rsidR="00CD786F">
        <w:fldChar w:fldCharType="begin"/>
      </w:r>
      <w:r w:rsidR="00CD2DD8">
        <w:instrText xml:space="preserve"> REF _Ref297903265 \h </w:instrText>
      </w:r>
      <w:r w:rsidR="00CD786F">
        <w:fldChar w:fldCharType="separate"/>
      </w:r>
      <w:r w:rsidR="00CD2DD8">
        <w:t>Blocks</w:t>
      </w:r>
      <w:r w:rsidR="00CD786F">
        <w:fldChar w:fldCharType="end"/>
      </w:r>
      <w:r w:rsidR="00CD2DD8">
        <w:t xml:space="preserve"> for more details.</w:t>
      </w:r>
    </w:p>
    <w:p w:rsidR="00CD786F" w:rsidRDefault="00822679">
      <w:pPr>
        <w:pStyle w:val="Heading2"/>
        <w:pageBreakBefore/>
      </w:pPr>
      <w:bookmarkStart w:id="6" w:name="_Toc298702860"/>
      <w:r>
        <w:lastRenderedPageBreak/>
        <w:t>RockWeb application project</w:t>
      </w:r>
      <w:bookmarkEnd w:id="6"/>
    </w:p>
    <w:p w:rsidR="00640A83" w:rsidRDefault="00425655" w:rsidP="00DE3B9A">
      <w:r>
        <w:rPr>
          <w:noProof/>
          <w:lang w:bidi="ar-SA"/>
        </w:rPr>
        <w:drawing>
          <wp:anchor distT="0" distB="0" distL="114300" distR="114300" simplePos="0" relativeHeight="251658240" behindDoc="1" locked="0" layoutInCell="1" allowOverlap="1">
            <wp:simplePos x="0" y="0"/>
            <wp:positionH relativeFrom="rightMargin">
              <wp:posOffset>-1798320</wp:posOffset>
            </wp:positionH>
            <wp:positionV relativeFrom="paragraph">
              <wp:posOffset>92710</wp:posOffset>
            </wp:positionV>
            <wp:extent cx="1936750" cy="5734050"/>
            <wp:effectExtent l="19050" t="0" r="6350" b="0"/>
            <wp:wrapSquare wrapText="bothSides"/>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l="3040" r="4255"/>
                    <a:stretch>
                      <a:fillRect/>
                    </a:stretch>
                  </pic:blipFill>
                  <pic:spPr bwMode="auto">
                    <a:xfrm>
                      <a:off x="0" y="0"/>
                      <a:ext cx="1936750" cy="5734050"/>
                    </a:xfrm>
                    <a:prstGeom prst="rect">
                      <a:avLst/>
                    </a:prstGeom>
                    <a:noFill/>
                    <a:ln w="9525">
                      <a:noFill/>
                      <a:miter lim="800000"/>
                      <a:headEnd/>
                      <a:tailEnd/>
                    </a:ln>
                  </pic:spPr>
                </pic:pic>
              </a:graphicData>
            </a:graphic>
          </wp:anchor>
        </w:drawing>
      </w:r>
      <w:r w:rsidR="00640A83">
        <w:t xml:space="preserve">This project holds the reusable building </w:t>
      </w:r>
      <w:r w:rsidR="00A84AD5">
        <w:t xml:space="preserve">core </w:t>
      </w:r>
      <w:r w:rsidR="00640A83">
        <w:t>Blocks</w:t>
      </w:r>
      <w:r w:rsidR="00A84AD5">
        <w:t xml:space="preserve">, </w:t>
      </w:r>
      <w:r w:rsidR="00640A83">
        <w:t>Themes</w:t>
      </w:r>
      <w:r w:rsidR="00A84AD5">
        <w:t>, and 3</w:t>
      </w:r>
      <w:r w:rsidR="00D56381" w:rsidRPr="00D56381">
        <w:rPr>
          <w:vertAlign w:val="superscript"/>
        </w:rPr>
        <w:t>rd</w:t>
      </w:r>
      <w:r w:rsidR="00A84AD5">
        <w:t xml:space="preserve"> party Plugins</w:t>
      </w:r>
      <w:r w:rsidR="00640A83">
        <w:t>.</w:t>
      </w:r>
      <w:r w:rsidR="00B67064" w:rsidRPr="00B67064">
        <w:rPr>
          <w:noProof/>
          <w:lang w:bidi="ar-SA"/>
        </w:rPr>
        <w:t xml:space="preserve"> </w:t>
      </w:r>
    </w:p>
    <w:p w:rsidR="00D325C9" w:rsidRDefault="007B0208" w:rsidP="006E32B5">
      <w:r>
        <w:rPr>
          <w:b/>
        </w:rPr>
        <w:t>Themes (</w:t>
      </w:r>
      <w:r w:rsidR="006E32B5" w:rsidRPr="00874DC1">
        <w:rPr>
          <w:b/>
        </w:rPr>
        <w:t>Layout</w:t>
      </w:r>
      <w:r w:rsidR="008C09D8">
        <w:rPr>
          <w:b/>
        </w:rPr>
        <w:t>s</w:t>
      </w:r>
      <w:r>
        <w:rPr>
          <w:b/>
        </w:rPr>
        <w:t>)</w:t>
      </w:r>
      <w:r w:rsidR="006E32B5">
        <w:t xml:space="preserve"> – For now, these are represented by physical files that are defined in a Theme (found in the </w:t>
      </w:r>
      <w:proofErr w:type="spellStart"/>
      <w:r w:rsidR="006E32B5">
        <w:t>RockWeb</w:t>
      </w:r>
      <w:proofErr w:type="spellEnd"/>
      <w:r w:rsidR="006E32B5">
        <w:t xml:space="preserve"> application project) and define one or more </w:t>
      </w:r>
      <w:r w:rsidR="008C09D8">
        <w:t>“Z</w:t>
      </w:r>
      <w:r w:rsidR="006E32B5">
        <w:t>ones</w:t>
      </w:r>
      <w:r w:rsidR="008C09D8">
        <w:t>”</w:t>
      </w:r>
      <w:r w:rsidR="006E32B5">
        <w:t>. For example, the Rock</w:t>
      </w:r>
      <w:r w:rsidR="008C09D8">
        <w:t xml:space="preserve"> D</w:t>
      </w:r>
      <w:r w:rsidR="006E32B5">
        <w:t>efault theme has a default layout that defines two zones: head and main.   Additionally, Layouts can also use ASP.NET Master Pages to further control layout.</w:t>
      </w:r>
    </w:p>
    <w:p w:rsidR="008C09D8" w:rsidRDefault="008C09D8" w:rsidP="008C09D8">
      <w:r>
        <w:rPr>
          <w:b/>
        </w:rPr>
        <w:t>Blocks</w:t>
      </w:r>
      <w:r>
        <w:t xml:space="preserve"> – These “building blocks” represent reusable pieces of Rock’s core functionality (ASP.NET </w:t>
      </w:r>
      <w:proofErr w:type="spellStart"/>
      <w:r>
        <w:t>UserControls</w:t>
      </w:r>
      <w:proofErr w:type="spellEnd"/>
      <w:r>
        <w:t>).  Blocks can be added to a page by adding them a zone on a page or by adding them to a zone in a layout.</w:t>
      </w:r>
    </w:p>
    <w:p w:rsidR="008C09D8" w:rsidRPr="007B0208" w:rsidRDefault="008C09D8" w:rsidP="008C09D8">
      <w:r>
        <w:rPr>
          <w:b/>
        </w:rPr>
        <w:t>Plugins</w:t>
      </w:r>
      <w:r>
        <w:t xml:space="preserve"> – The Plugins folder is where 3rd party developer </w:t>
      </w:r>
      <w:proofErr w:type="spellStart"/>
      <w:r>
        <w:t>plugins</w:t>
      </w:r>
      <w:proofErr w:type="spellEnd"/>
      <w:r>
        <w:t xml:space="preserve"> are stored.  Plugins are complete pieces of functionality which are typically comprised of blocks, assets, etc.</w:t>
      </w:r>
    </w:p>
    <w:p w:rsidR="007B0208" w:rsidRPr="009732CC" w:rsidRDefault="00425655" w:rsidP="006E32B5">
      <w:r>
        <w:rPr>
          <w:noProof/>
          <w:lang w:bidi="ar-SA"/>
        </w:rPr>
        <w:drawing>
          <wp:inline distT="0" distB="0" distL="0" distR="0">
            <wp:extent cx="3633608" cy="1486894"/>
            <wp:effectExtent l="38100" t="0" r="43042" b="0"/>
            <wp:docPr id="10"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CD786F" w:rsidRDefault="00895323">
      <w:pPr>
        <w:pStyle w:val="Heading1"/>
      </w:pPr>
      <w:bookmarkStart w:id="7" w:name="_Toc298702861"/>
      <w:r>
        <w:lastRenderedPageBreak/>
        <w:t xml:space="preserve">The Core </w:t>
      </w:r>
      <w:ins w:id="8" w:author="Nick Airdo" w:date="2011-07-17T07:22:00Z">
        <w:r w:rsidR="004527A8">
          <w:t xml:space="preserve">Rock </w:t>
        </w:r>
      </w:ins>
      <w:r w:rsidR="00B16A62">
        <w:t>Components</w:t>
      </w:r>
      <w:bookmarkEnd w:id="7"/>
    </w:p>
    <w:p w:rsidR="00CD786F" w:rsidRDefault="00895323">
      <w:pPr>
        <w:pStyle w:val="Heading2"/>
      </w:pPr>
      <w:bookmarkStart w:id="9" w:name="_Ref297903265"/>
      <w:bookmarkStart w:id="10" w:name="_Toc298702862"/>
      <w:r>
        <w:t>Blocks</w:t>
      </w:r>
      <w:bookmarkEnd w:id="9"/>
      <w:bookmarkEnd w:id="10"/>
    </w:p>
    <w:p w:rsidR="00895323" w:rsidRDefault="00895323" w:rsidP="00895323">
      <w:r>
        <w:t xml:space="preserve">Blocks can be added to a page by adding them a zone on </w:t>
      </w:r>
      <w:r w:rsidR="00D56381" w:rsidRPr="00D56381">
        <w:rPr>
          <w:i/>
        </w:rPr>
        <w:t>a page</w:t>
      </w:r>
      <w:r>
        <w:t xml:space="preserve"> </w:t>
      </w:r>
      <w:r w:rsidR="00D56381">
        <w:t>or</w:t>
      </w:r>
      <w:r>
        <w:t xml:space="preserve"> by adding them to a zone in </w:t>
      </w:r>
      <w:r w:rsidR="00D56381" w:rsidRPr="00D56381">
        <w:rPr>
          <w:i/>
        </w:rPr>
        <w:t>a layout</w:t>
      </w:r>
      <w:r>
        <w:t xml:space="preserve">.  Adding a block to a zone in </w:t>
      </w:r>
      <w:r w:rsidR="00D56381" w:rsidRPr="00D56381">
        <w:rPr>
          <w:i/>
        </w:rPr>
        <w:t>a layout</w:t>
      </w:r>
      <w:r>
        <w:t xml:space="preserve"> will cause all pages which use that layout to automatically have an instance of that block.</w:t>
      </w:r>
    </w:p>
    <w:p w:rsidR="008C09D8" w:rsidRDefault="008C09D8" w:rsidP="00895323">
      <w:r>
        <w:t xml:space="preserve">Here are several </w:t>
      </w:r>
      <w:r w:rsidR="006C15DA">
        <w:t>basic</w:t>
      </w:r>
      <w:r>
        <w:t xml:space="preserve"> things to know about </w:t>
      </w:r>
      <w:r w:rsidR="006C15DA">
        <w:t>when developing your own custom blocks</w:t>
      </w:r>
      <w:r>
        <w:t>:</w:t>
      </w:r>
    </w:p>
    <w:p w:rsidR="00A343BF" w:rsidRDefault="00A343BF" w:rsidP="00A343BF">
      <w:pPr>
        <w:pStyle w:val="ListParagraph"/>
        <w:numPr>
          <w:ilvl w:val="0"/>
          <w:numId w:val="42"/>
        </w:numPr>
        <w:rPr>
          <w:ins w:id="11" w:author="Nick Airdo" w:date="2011-07-17T07:04:00Z"/>
        </w:rPr>
      </w:pPr>
      <w:ins w:id="12" w:author="Nick Airdo" w:date="2011-07-17T07:04:00Z">
        <w:r>
          <w:t xml:space="preserve">Instances of Blocks can have admin/user controlled, configurable properties.  These </w:t>
        </w:r>
        <w:r w:rsidR="00A412CD">
          <w:t>can be</w:t>
        </w:r>
        <w:r>
          <w:t xml:space="preserve"> used to change the </w:t>
        </w:r>
        <w:r w:rsidR="00A412CD">
          <w:t>behavior or functionality of a Block</w:t>
        </w:r>
      </w:ins>
      <w:ins w:id="13" w:author="Nick Airdo" w:date="2011-07-17T16:26:00Z">
        <w:r w:rsidR="008B7B08">
          <w:t>. See</w:t>
        </w:r>
      </w:ins>
      <w:ins w:id="14" w:author="Nick Airdo" w:date="2011-07-17T07:04:00Z">
        <w:r w:rsidR="00A412CD">
          <w:t xml:space="preserve"> Block Instance Properties for details. </w:t>
        </w:r>
      </w:ins>
    </w:p>
    <w:p w:rsidR="008B7B08" w:rsidRDefault="008B7B08" w:rsidP="008B7B08">
      <w:pPr>
        <w:pStyle w:val="ListParagraph"/>
        <w:numPr>
          <w:ilvl w:val="0"/>
          <w:numId w:val="42"/>
        </w:numPr>
      </w:pPr>
      <w:r>
        <w:t xml:space="preserve">The </w:t>
      </w:r>
      <w:proofErr w:type="spellStart"/>
      <w:proofErr w:type="gramStart"/>
      <w:r w:rsidRPr="00D56381">
        <w:rPr>
          <w:b/>
        </w:rPr>
        <w:t>AttributeValue</w:t>
      </w:r>
      <w:proofErr w:type="spellEnd"/>
      <w:r>
        <w:t>(</w:t>
      </w:r>
      <w:proofErr w:type="spellStart"/>
      <w:proofErr w:type="gramEnd"/>
      <w:r>
        <w:t>attributeName</w:t>
      </w:r>
      <w:proofErr w:type="spellEnd"/>
      <w:r>
        <w:t xml:space="preserve">) method can be used to get the value of any </w:t>
      </w:r>
      <w:del w:id="15" w:author="Nick Airdo" w:date="2011-07-17T16:26:00Z">
        <w:r w:rsidDel="008B7B08">
          <w:delText xml:space="preserve">attribute </w:delText>
        </w:r>
      </w:del>
      <w:ins w:id="16" w:author="Nick Airdo" w:date="2011-07-17T16:26:00Z">
        <w:r>
          <w:t>block instance property</w:t>
        </w:r>
        <w:r>
          <w:t xml:space="preserve"> </w:t>
        </w:r>
      </w:ins>
      <w:del w:id="17" w:author="Nick Airdo" w:date="2011-07-17T16:26:00Z">
        <w:r w:rsidDel="008B7B08">
          <w:delText>associated to the instance of the block</w:delText>
        </w:r>
      </w:del>
      <w:ins w:id="18" w:author="Nick Airdo" w:date="2011-07-17T16:26:00Z">
        <w:r>
          <w:t>.</w:t>
        </w:r>
      </w:ins>
    </w:p>
    <w:p w:rsidR="00CD786F" w:rsidRDefault="006C15DA">
      <w:pPr>
        <w:pStyle w:val="ListParagraph"/>
        <w:numPr>
          <w:ilvl w:val="0"/>
          <w:numId w:val="42"/>
        </w:numPr>
      </w:pPr>
      <w:r>
        <w:t xml:space="preserve">Blocks can also use the </w:t>
      </w:r>
      <w:r w:rsidRPr="006C15DA">
        <w:rPr>
          <w:b/>
        </w:rPr>
        <w:t>ThemePath</w:t>
      </w:r>
      <w:r>
        <w:t xml:space="preserve"> property as a prefix for any theme-specific things (such as images, </w:t>
      </w:r>
      <w:proofErr w:type="spellStart"/>
      <w:r>
        <w:t>css</w:t>
      </w:r>
      <w:proofErr w:type="spellEnd"/>
      <w:r>
        <w:t>, etc.).</w:t>
      </w:r>
    </w:p>
    <w:p w:rsidR="00CD786F" w:rsidRDefault="00895323">
      <w:pPr>
        <w:pStyle w:val="ListParagraph"/>
        <w:numPr>
          <w:ilvl w:val="0"/>
          <w:numId w:val="42"/>
        </w:numPr>
      </w:pPr>
      <w:r>
        <w:t xml:space="preserve">Blocks can also control how long they are </w:t>
      </w:r>
      <w:proofErr w:type="spellStart"/>
      <w:r>
        <w:t>cached</w:t>
      </w:r>
      <w:proofErr w:type="spellEnd"/>
      <w:r>
        <w:t xml:space="preserve"> by using the </w:t>
      </w:r>
      <w:r w:rsidR="00D56381" w:rsidRPr="00D56381">
        <w:rPr>
          <w:b/>
        </w:rPr>
        <w:t>OutputCacheDuration</w:t>
      </w:r>
      <w:r>
        <w:t xml:space="preserve"> property.</w:t>
      </w:r>
    </w:p>
    <w:p w:rsidR="00CD786F" w:rsidRDefault="00895323">
      <w:pPr>
        <w:pStyle w:val="ListParagraph"/>
        <w:numPr>
          <w:ilvl w:val="0"/>
          <w:numId w:val="42"/>
        </w:numPr>
      </w:pPr>
      <w:r>
        <w:t>The cache methods (</w:t>
      </w:r>
      <w:proofErr w:type="gramStart"/>
      <w:r w:rsidR="00D56381" w:rsidRPr="00D56381">
        <w:rPr>
          <w:b/>
        </w:rPr>
        <w:t>AddCacheItem</w:t>
      </w:r>
      <w:r w:rsidR="00D56381">
        <w:t>(</w:t>
      </w:r>
      <w:proofErr w:type="gramEnd"/>
      <w:r w:rsidR="00D56381">
        <w:t>)</w:t>
      </w:r>
      <w:r>
        <w:t xml:space="preserve">, </w:t>
      </w:r>
      <w:r w:rsidR="00D56381" w:rsidRPr="00D56381">
        <w:rPr>
          <w:b/>
        </w:rPr>
        <w:t>GetCacheItem</w:t>
      </w:r>
      <w:r w:rsidR="00D56381">
        <w:t>()</w:t>
      </w:r>
      <w:r>
        <w:t xml:space="preserve">, </w:t>
      </w:r>
      <w:r w:rsidR="00D56381" w:rsidRPr="00D56381">
        <w:rPr>
          <w:b/>
        </w:rPr>
        <w:t>FlushCacheItem</w:t>
      </w:r>
      <w:r w:rsidR="00D56381">
        <w:t>()</w:t>
      </w:r>
      <w:r>
        <w:t>) can be used to cache custom data across requests.  By default the item’s cache key will be unique to the block instance, but if caching more than one item in your block, you can specify a different key for each item.</w:t>
      </w:r>
    </w:p>
    <w:p w:rsidR="00CD786F" w:rsidRDefault="00895323">
      <w:pPr>
        <w:pStyle w:val="ListParagraph"/>
        <w:numPr>
          <w:ilvl w:val="0"/>
          <w:numId w:val="42"/>
        </w:numPr>
      </w:pPr>
      <w:r>
        <w:t xml:space="preserve">The </w:t>
      </w:r>
      <w:r w:rsidR="00D56381" w:rsidRPr="00D56381">
        <w:rPr>
          <w:b/>
        </w:rPr>
        <w:t>UserAuthorized</w:t>
      </w:r>
      <w:r w:rsidR="00D56381">
        <w:t>(</w:t>
      </w:r>
      <w:proofErr w:type="spellStart"/>
      <w:r>
        <w:t>actionName</w:t>
      </w:r>
      <w:proofErr w:type="spellEnd"/>
      <w:r w:rsidR="00D56381">
        <w:t>)</w:t>
      </w:r>
      <w:r>
        <w:t xml:space="preserve"> method can be used to test whether the current user (if there is one) is allowed to perform the requested action</w:t>
      </w:r>
    </w:p>
    <w:p w:rsidR="00CD786F" w:rsidRDefault="00895323">
      <w:pPr>
        <w:pStyle w:val="ListParagraph"/>
        <w:numPr>
          <w:ilvl w:val="0"/>
          <w:numId w:val="42"/>
        </w:numPr>
      </w:pPr>
      <w:r>
        <w:t xml:space="preserve">If a block needs data from the page routing/path information (such as the action value or site ID) it can use the </w:t>
      </w:r>
      <w:proofErr w:type="gramStart"/>
      <w:r w:rsidR="00D56381" w:rsidRPr="00D56381">
        <w:rPr>
          <w:b/>
        </w:rPr>
        <w:t>PageParameter</w:t>
      </w:r>
      <w:r>
        <w:t>(</w:t>
      </w:r>
      <w:proofErr w:type="gramEnd"/>
      <w:r>
        <w:t xml:space="preserve">) method to fetch the value. </w:t>
      </w:r>
    </w:p>
    <w:p w:rsidR="00E95B17" w:rsidRDefault="00E95B17" w:rsidP="00E95B17">
      <w:pPr>
        <w:pStyle w:val="ListParagraph"/>
        <w:numPr>
          <w:ilvl w:val="0"/>
          <w:numId w:val="42"/>
        </w:numPr>
      </w:pPr>
      <w:r>
        <w:t xml:space="preserve">The </w:t>
      </w:r>
      <w:r w:rsidRPr="00BE01BA">
        <w:rPr>
          <w:b/>
        </w:rPr>
        <w:t>CurrentPerson</w:t>
      </w:r>
      <w:r>
        <w:t xml:space="preserve"> property represents the currently authenticated (logged in) person and the </w:t>
      </w:r>
      <w:r w:rsidRPr="00BE01BA">
        <w:rPr>
          <w:b/>
        </w:rPr>
        <w:t>CurrentPersonId</w:t>
      </w:r>
      <w:r>
        <w:t xml:space="preserve"> is that person’s ID.</w:t>
      </w:r>
    </w:p>
    <w:p w:rsidR="00A412CD" w:rsidRDefault="00A412CD" w:rsidP="00A412CD">
      <w:pPr>
        <w:pStyle w:val="Heading3"/>
        <w:rPr>
          <w:ins w:id="19" w:author="Nick Airdo" w:date="2011-07-17T07:05:00Z"/>
        </w:rPr>
      </w:pPr>
      <w:bookmarkStart w:id="20" w:name="_Toc298702863"/>
      <w:ins w:id="21" w:author="Nick Airdo" w:date="2011-07-17T07:05:00Z">
        <w:r>
          <w:t>Block Instance Properties</w:t>
        </w:r>
      </w:ins>
      <w:ins w:id="22" w:author="Nick Airdo" w:date="2011-07-17T07:48:00Z">
        <w:r w:rsidR="00933BC9">
          <w:t xml:space="preserve"> (BIP)</w:t>
        </w:r>
      </w:ins>
      <w:bookmarkEnd w:id="20"/>
    </w:p>
    <w:p w:rsidR="00A343BF" w:rsidRDefault="00A412CD" w:rsidP="00A343BF">
      <w:pPr>
        <w:rPr>
          <w:ins w:id="23" w:author="Nick Airdo" w:date="2011-07-17T07:08:00Z"/>
        </w:rPr>
      </w:pPr>
      <w:ins w:id="24" w:author="Nick Airdo" w:date="2011-07-17T07:05:00Z">
        <w:r>
          <w:t xml:space="preserve">When a Block </w:t>
        </w:r>
      </w:ins>
      <w:ins w:id="25" w:author="Nick Airdo" w:date="2011-07-17T07:16:00Z">
        <w:r w:rsidR="004527A8">
          <w:t xml:space="preserve">class </w:t>
        </w:r>
      </w:ins>
      <w:ins w:id="26" w:author="Nick Airdo" w:date="2011-07-17T07:05:00Z">
        <w:r>
          <w:t xml:space="preserve">is decorated with </w:t>
        </w:r>
      </w:ins>
      <w:ins w:id="27" w:author="Nick Airdo" w:date="2011-07-17T07:16:00Z">
        <w:r w:rsidR="004527A8">
          <w:t>a</w:t>
        </w:r>
      </w:ins>
      <w:ins w:id="28" w:author="Nick Airdo" w:date="2011-07-17T07:05:00Z">
        <w:r>
          <w:t xml:space="preserve"> </w:t>
        </w:r>
      </w:ins>
      <w:ins w:id="29" w:author="Nick Airdo" w:date="2011-07-17T07:06:00Z">
        <w:r>
          <w:t>“</w:t>
        </w:r>
        <w:proofErr w:type="spellStart"/>
        <w:r>
          <w:t>BlockInstanceProperty</w:t>
        </w:r>
        <w:proofErr w:type="spellEnd"/>
        <w:r>
          <w:t>”</w:t>
        </w:r>
        <w:r>
          <w:t xml:space="preserve"> attribute, instances of the Block </w:t>
        </w:r>
      </w:ins>
      <w:ins w:id="30" w:author="Nick Airdo" w:date="2011-07-17T07:49:00Z">
        <w:r w:rsidR="00933BC9">
          <w:t>can</w:t>
        </w:r>
      </w:ins>
      <w:ins w:id="31" w:author="Nick Airdo" w:date="2011-07-17T07:07:00Z">
        <w:r>
          <w:t xml:space="preserve"> store</w:t>
        </w:r>
      </w:ins>
      <w:ins w:id="32" w:author="Nick Airdo" w:date="2011-07-17T07:16:00Z">
        <w:r w:rsidR="004527A8">
          <w:t xml:space="preserve"> </w:t>
        </w:r>
      </w:ins>
      <w:ins w:id="33" w:author="Nick Airdo" w:date="2011-07-17T07:17:00Z">
        <w:r w:rsidR="004527A8">
          <w:t xml:space="preserve">a user provided </w:t>
        </w:r>
      </w:ins>
      <w:ins w:id="34" w:author="Nick Airdo" w:date="2011-07-17T07:07:00Z">
        <w:r w:rsidR="004527A8">
          <w:t>value</w:t>
        </w:r>
        <w:r>
          <w:t xml:space="preserve"> </w:t>
        </w:r>
      </w:ins>
      <w:ins w:id="35" w:author="Nick Airdo" w:date="2011-07-17T07:14:00Z">
        <w:r>
          <w:t>for the</w:t>
        </w:r>
      </w:ins>
      <w:ins w:id="36" w:author="Nick Airdo" w:date="2011-07-17T07:07:00Z">
        <w:r>
          <w:t xml:space="preserve"> property.  For example, this </w:t>
        </w:r>
      </w:ins>
      <w:ins w:id="37" w:author="Nick Airdo" w:date="2011-07-17T07:18:00Z">
        <w:r w:rsidR="004527A8">
          <w:t>‘</w:t>
        </w:r>
      </w:ins>
      <w:ins w:id="38" w:author="Nick Airdo" w:date="2011-07-17T07:08:00Z">
        <w:r>
          <w:t>Root Page</w:t>
        </w:r>
      </w:ins>
      <w:ins w:id="39" w:author="Nick Airdo" w:date="2011-07-17T07:18:00Z">
        <w:r w:rsidR="004527A8">
          <w:t>’</w:t>
        </w:r>
      </w:ins>
      <w:ins w:id="40" w:author="Nick Airdo" w:date="2011-07-17T07:08:00Z">
        <w:r>
          <w:t xml:space="preserve"> block instance property would be found on a Block whose pu</w:t>
        </w:r>
        <w:r w:rsidR="004527A8">
          <w:t>rpose is to generate navigation</w:t>
        </w:r>
      </w:ins>
      <w:ins w:id="41" w:author="Nick Airdo" w:date="2011-07-17T07:17:00Z">
        <w:r w:rsidR="004527A8">
          <w:t>,</w:t>
        </w:r>
      </w:ins>
      <w:ins w:id="42" w:author="Nick Airdo" w:date="2011-07-17T07:14:00Z">
        <w:r w:rsidR="004527A8">
          <w:t xml:space="preserve"> and </w:t>
        </w:r>
      </w:ins>
      <w:ins w:id="43" w:author="Nick Airdo" w:date="2011-07-17T07:18:00Z">
        <w:r w:rsidR="004527A8">
          <w:t xml:space="preserve">it </w:t>
        </w:r>
      </w:ins>
      <w:ins w:id="44" w:author="Nick Airdo" w:date="2011-07-17T07:14:00Z">
        <w:r w:rsidR="004527A8">
          <w:t>will store the value of a page</w:t>
        </w:r>
      </w:ins>
      <w:ins w:id="45" w:author="Nick Airdo" w:date="2011-07-17T07:18:00Z">
        <w:r w:rsidR="004527A8">
          <w:t>.</w:t>
        </w:r>
      </w:ins>
    </w:p>
    <w:p w:rsidR="00A412CD" w:rsidRPr="00A412CD" w:rsidRDefault="00A412CD" w:rsidP="004527A8">
      <w:pPr>
        <w:pStyle w:val="CodeBlock"/>
        <w:ind w:left="720"/>
        <w:rPr>
          <w:rFonts w:eastAsia="Times New Roman"/>
          <w:lang w:bidi="ar-SA"/>
        </w:rPr>
        <w:pPrChange w:id="46" w:author="Nick Airdo" w:date="2011-07-17T07:1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pPrChange>
      </w:pPr>
      <w:r w:rsidRPr="00A412CD">
        <w:rPr>
          <w:rFonts w:eastAsia="Times New Roman"/>
          <w:lang w:bidi="ar-SA"/>
        </w:rPr>
        <w:t>[BlockInstanceProperty( </w:t>
      </w:r>
      <w:r w:rsidRPr="00A412CD">
        <w:rPr>
          <w:rFonts w:eastAsia="Times New Roman"/>
          <w:color w:val="A31515"/>
          <w:lang w:bidi="ar-SA"/>
        </w:rPr>
        <w:t>"Root Page"</w:t>
      </w:r>
      <w:r w:rsidRPr="00A412CD">
        <w:rPr>
          <w:rFonts w:eastAsia="Times New Roman"/>
          <w:lang w:bidi="ar-SA"/>
        </w:rPr>
        <w:t>, </w:t>
      </w:r>
      <w:r w:rsidRPr="00A412CD">
        <w:rPr>
          <w:rFonts w:eastAsia="Times New Roman"/>
          <w:color w:val="A31515"/>
          <w:lang w:bidi="ar-SA"/>
        </w:rPr>
        <w:t>"The root page to use for the </w:t>
      </w:r>
      <w:r w:rsidR="004527A8">
        <w:rPr>
          <w:rFonts w:eastAsia="Times New Roman"/>
          <w:color w:val="A31515"/>
          <w:lang w:bidi="ar-SA"/>
        </w:rPr>
        <w:t>navigation</w:t>
      </w:r>
      <w:r w:rsidRPr="00A412CD">
        <w:rPr>
          <w:rFonts w:eastAsia="Times New Roman"/>
          <w:color w:val="A31515"/>
          <w:lang w:bidi="ar-SA"/>
        </w:rPr>
        <w:t>"</w:t>
      </w:r>
      <w:r w:rsidRPr="00A412CD">
        <w:rPr>
          <w:rFonts w:eastAsia="Times New Roman"/>
          <w:lang w:bidi="ar-SA"/>
        </w:rPr>
        <w:t> )]</w:t>
      </w:r>
    </w:p>
    <w:p w:rsidR="00933BC9" w:rsidRDefault="00933BC9" w:rsidP="00A343BF">
      <w:pPr>
        <w:rPr>
          <w:ins w:id="47" w:author="Nick Airdo" w:date="2011-07-17T07:50:00Z"/>
        </w:rPr>
      </w:pPr>
      <w:ins w:id="48" w:author="Nick Airdo" w:date="2011-07-17T07:47:00Z">
        <w:r>
          <w:t xml:space="preserve">In this case a simple textbox is used to collect the value from the </w:t>
        </w:r>
      </w:ins>
      <w:ins w:id="49" w:author="Nick Airdo" w:date="2011-07-17T07:52:00Z">
        <w:r>
          <w:t>user;</w:t>
        </w:r>
      </w:ins>
      <w:ins w:id="50" w:author="Nick Airdo" w:date="2011-07-17T07:47:00Z">
        <w:r>
          <w:t xml:space="preserve"> however </w:t>
        </w:r>
      </w:ins>
      <w:ins w:id="51" w:author="Nick Airdo" w:date="2011-07-17T07:50:00Z">
        <w:r>
          <w:t>other field types can be specified to control this aspect</w:t>
        </w:r>
      </w:ins>
      <w:ins w:id="52" w:author="Nick Airdo" w:date="2011-07-17T07:52:00Z">
        <w:r>
          <w:t xml:space="preserve"> in addition to specifying a default value for the BIP as shown here:</w:t>
        </w:r>
      </w:ins>
    </w:p>
    <w:p w:rsidR="00933BC9" w:rsidRPr="00933BC9" w:rsidRDefault="00933BC9" w:rsidP="00933BC9">
      <w:pPr>
        <w:pStyle w:val="CodeBlock"/>
        <w:ind w:left="720"/>
        <w:rPr>
          <w:rFonts w:eastAsia="Times New Roman"/>
          <w:lang w:bidi="ar-SA"/>
        </w:rPr>
        <w:pPrChange w:id="53" w:author="Nick Airdo" w:date="2011-07-17T07:5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pPrChange>
      </w:pPr>
      <w:r w:rsidRPr="00933BC9">
        <w:rPr>
          <w:rFonts w:eastAsia="Times New Roman"/>
          <w:lang w:bidi="ar-SA"/>
        </w:rPr>
        <w:t>BlockInstancePropertyAttribute( </w:t>
      </w:r>
      <w:r w:rsidRPr="00933BC9">
        <w:rPr>
          <w:rFonts w:eastAsia="Times New Roman"/>
          <w:color w:val="0000FF"/>
          <w:lang w:bidi="ar-SA"/>
        </w:rPr>
        <w:t>string</w:t>
      </w:r>
      <w:r w:rsidRPr="00933BC9">
        <w:rPr>
          <w:rFonts w:eastAsia="Times New Roman"/>
          <w:lang w:bidi="ar-SA"/>
        </w:rPr>
        <w:t> name, </w:t>
      </w:r>
      <w:r w:rsidRPr="00933BC9">
        <w:rPr>
          <w:rFonts w:eastAsia="Times New Roman"/>
          <w:color w:val="0000FF"/>
          <w:lang w:bidi="ar-SA"/>
        </w:rPr>
        <w:t>string</w:t>
      </w:r>
      <w:r w:rsidRPr="00933BC9">
        <w:rPr>
          <w:rFonts w:eastAsia="Times New Roman"/>
          <w:lang w:bidi="ar-SA"/>
        </w:rPr>
        <w:t> key, </w:t>
      </w:r>
      <w:r w:rsidRPr="00933BC9">
        <w:rPr>
          <w:rFonts w:eastAsia="Times New Roman"/>
          <w:color w:val="0000FF"/>
          <w:lang w:bidi="ar-SA"/>
        </w:rPr>
        <w:t>string</w:t>
      </w:r>
      <w:r w:rsidRPr="00933BC9">
        <w:rPr>
          <w:rFonts w:eastAsia="Times New Roman"/>
          <w:lang w:bidi="ar-SA"/>
        </w:rPr>
        <w:t> description, </w:t>
      </w:r>
      <w:r w:rsidRPr="00933BC9">
        <w:rPr>
          <w:rFonts w:eastAsia="Times New Roman"/>
          <w:color w:val="0000FF"/>
          <w:lang w:bidi="ar-SA"/>
        </w:rPr>
        <w:t>string</w:t>
      </w:r>
      <w:r w:rsidRPr="00933BC9">
        <w:rPr>
          <w:rFonts w:eastAsia="Times New Roman"/>
          <w:lang w:bidi="ar-SA"/>
        </w:rPr>
        <w:t> defaultValue, </w:t>
      </w:r>
      <w:r w:rsidRPr="00933BC9">
        <w:rPr>
          <w:rFonts w:eastAsia="Times New Roman"/>
          <w:color w:val="0000FF"/>
          <w:lang w:bidi="ar-SA"/>
        </w:rPr>
        <w:t>string</w:t>
      </w:r>
      <w:r w:rsidRPr="00933BC9">
        <w:rPr>
          <w:rFonts w:eastAsia="Times New Roman"/>
          <w:lang w:bidi="ar-SA"/>
        </w:rPr>
        <w:t> fieldTypeAssembly, </w:t>
      </w:r>
      <w:r w:rsidRPr="00933BC9">
        <w:rPr>
          <w:rFonts w:eastAsia="Times New Roman"/>
          <w:color w:val="0000FF"/>
          <w:lang w:bidi="ar-SA"/>
        </w:rPr>
        <w:t>string</w:t>
      </w:r>
      <w:r w:rsidRPr="00933BC9">
        <w:rPr>
          <w:rFonts w:eastAsia="Times New Roman"/>
          <w:lang w:bidi="ar-SA"/>
        </w:rPr>
        <w:t> fieldTypeClass)</w:t>
      </w:r>
    </w:p>
    <w:p w:rsidR="00A412CD" w:rsidRDefault="00933BC9" w:rsidP="00A343BF">
      <w:ins w:id="54" w:author="Nick Airdo" w:date="2011-07-17T07:50:00Z">
        <w:r>
          <w:t xml:space="preserve"> </w:t>
        </w:r>
      </w:ins>
      <w:ins w:id="55" w:author="Nick Airdo" w:date="2011-07-17T07:47:00Z">
        <w:r>
          <w:t xml:space="preserve"> </w:t>
        </w:r>
      </w:ins>
    </w:p>
    <w:p w:rsidR="00CD786F" w:rsidRDefault="003C0154" w:rsidP="005F411F">
      <w:pPr>
        <w:pStyle w:val="Heading3"/>
        <w:keepNext/>
        <w:pPrChange w:id="56" w:author="Nick Airdo" w:date="2011-07-17T08:00:00Z">
          <w:pPr>
            <w:pStyle w:val="Heading3"/>
          </w:pPr>
        </w:pPrChange>
      </w:pPr>
      <w:bookmarkStart w:id="57" w:name="_Toc298702864"/>
      <w:r>
        <w:lastRenderedPageBreak/>
        <w:t>Adding to the Document Head</w:t>
      </w:r>
      <w:bookmarkEnd w:id="57"/>
    </w:p>
    <w:p w:rsidR="00EE4145" w:rsidRDefault="00EE4145" w:rsidP="003C0154">
      <w:r>
        <w:t>When a block needs to add a reference into the page Head for another asset (</w:t>
      </w:r>
      <w:proofErr w:type="spellStart"/>
      <w:r>
        <w:t>javascript</w:t>
      </w:r>
      <w:proofErr w:type="spellEnd"/>
      <w:r>
        <w:t xml:space="preserve">, CSS, etc.) it should use one of these methods from the PageInstance class. </w:t>
      </w:r>
    </w:p>
    <w:p w:rsidR="003C0154" w:rsidRDefault="00D56381" w:rsidP="003C0154">
      <w:proofErr w:type="spellStart"/>
      <w:r w:rsidRPr="00D56381">
        <w:rPr>
          <w:b/>
        </w:rPr>
        <w:t>Javascript</w:t>
      </w:r>
      <w:proofErr w:type="spellEnd"/>
      <w:r w:rsidR="00EE4145">
        <w:t xml:space="preserve"> - </w:t>
      </w:r>
      <w:proofErr w:type="spellStart"/>
      <w:proofErr w:type="gramStart"/>
      <w:r w:rsidR="003C0154">
        <w:t>PageInstance.AddScriptLink</w:t>
      </w:r>
      <w:proofErr w:type="spellEnd"/>
      <w:r w:rsidR="003C0154">
        <w:t>(</w:t>
      </w:r>
      <w:proofErr w:type="gramEnd"/>
      <w:r w:rsidR="003C0154">
        <w:t xml:space="preserve"> </w:t>
      </w:r>
      <w:proofErr w:type="spellStart"/>
      <w:r w:rsidR="003C0154">
        <w:t>this.Page</w:t>
      </w:r>
      <w:proofErr w:type="spellEnd"/>
      <w:r w:rsidR="003C0154">
        <w:t xml:space="preserve">, </w:t>
      </w:r>
      <w:r w:rsidR="00EE4145">
        <w:t>“</w:t>
      </w:r>
      <w:r w:rsidR="003C0154">
        <w:t>../../../scripts/</w:t>
      </w:r>
      <w:proofErr w:type="spellStart"/>
      <w:r w:rsidR="003C0154">
        <w:t>ckeditor</w:t>
      </w:r>
      <w:proofErr w:type="spellEnd"/>
      <w:r w:rsidR="003C0154">
        <w:t>/ckeditor.js</w:t>
      </w:r>
      <w:proofErr w:type="gramStart"/>
      <w:r w:rsidR="003C0154">
        <w:t>” )</w:t>
      </w:r>
      <w:proofErr w:type="gramEnd"/>
      <w:r w:rsidR="003C0154">
        <w:t>;</w:t>
      </w:r>
    </w:p>
    <w:p w:rsidR="003C0154" w:rsidRDefault="00D56381" w:rsidP="003C0154">
      <w:r w:rsidRPr="00D56381">
        <w:rPr>
          <w:b/>
        </w:rPr>
        <w:t>CSS</w:t>
      </w:r>
      <w:r w:rsidR="00EE4145">
        <w:t xml:space="preserve"> - </w:t>
      </w:r>
      <w:proofErr w:type="spellStart"/>
      <w:proofErr w:type="gramStart"/>
      <w:r w:rsidR="003C0154">
        <w:t>PageInstance.AddCSSLink</w:t>
      </w:r>
      <w:proofErr w:type="spellEnd"/>
      <w:r w:rsidR="003C0154">
        <w:t>(</w:t>
      </w:r>
      <w:proofErr w:type="gramEnd"/>
      <w:r w:rsidR="003C0154">
        <w:t xml:space="preserve"> </w:t>
      </w:r>
      <w:proofErr w:type="spellStart"/>
      <w:r w:rsidR="003C0154">
        <w:t>this.Page</w:t>
      </w:r>
      <w:proofErr w:type="spellEnd"/>
      <w:r w:rsidR="003C0154">
        <w:t>, “../..//</w:t>
      </w:r>
      <w:proofErr w:type="spellStart"/>
      <w:r w:rsidR="003C0154">
        <w:t>css</w:t>
      </w:r>
      <w:proofErr w:type="spellEnd"/>
      <w:r w:rsidR="003C0154">
        <w:t>/cms-core.css</w:t>
      </w:r>
      <w:proofErr w:type="gramStart"/>
      <w:r w:rsidR="003C0154">
        <w:t>” )</w:t>
      </w:r>
      <w:proofErr w:type="gramEnd"/>
      <w:r w:rsidR="003C0154">
        <w:t>;</w:t>
      </w:r>
    </w:p>
    <w:p w:rsidR="00CB6220" w:rsidRDefault="00D56381" w:rsidP="00CB6220">
      <w:r w:rsidRPr="00D56381">
        <w:rPr>
          <w:b/>
        </w:rPr>
        <w:t>Custom</w:t>
      </w:r>
      <w:r w:rsidR="00CB6220">
        <w:t xml:space="preserve"> – </w:t>
      </w:r>
      <w:proofErr w:type="spellStart"/>
      <w:proofErr w:type="gramStart"/>
      <w:r w:rsidR="00CB6220">
        <w:t>PageInstance.AddHtmlLink</w:t>
      </w:r>
      <w:proofErr w:type="spellEnd"/>
      <w:r w:rsidR="00CB6220">
        <w:t>(</w:t>
      </w:r>
      <w:proofErr w:type="gramEnd"/>
      <w:r w:rsidR="00CB6220">
        <w:t xml:space="preserve"> </w:t>
      </w:r>
      <w:proofErr w:type="spellStart"/>
      <w:r w:rsidR="00CB6220">
        <w:t>this.Page</w:t>
      </w:r>
      <w:proofErr w:type="spellEnd"/>
      <w:r w:rsidR="00CB6220">
        <w:t xml:space="preserve">, </w:t>
      </w:r>
      <w:proofErr w:type="spellStart"/>
      <w:r w:rsidR="00D95353">
        <w:t>linkObject</w:t>
      </w:r>
      <w:proofErr w:type="spellEnd"/>
      <w:r w:rsidR="00CB6220">
        <w:t xml:space="preserve"> );</w:t>
      </w:r>
    </w:p>
    <w:p w:rsidR="00CD786F" w:rsidRDefault="00D95353" w:rsidP="00D86B1C">
      <w:r>
        <w:t>E</w:t>
      </w:r>
      <w:r w:rsidR="00CB6220">
        <w:t>xample</w:t>
      </w:r>
      <w:r>
        <w:t xml:space="preserve"> Usage</w:t>
      </w:r>
      <w:r w:rsidR="00CB6220">
        <w:t>:</w:t>
      </w:r>
    </w:p>
    <w:p w:rsidR="00CD786F" w:rsidRPr="00340E03" w:rsidRDefault="00CF4F53">
      <w:pPr>
        <w:pStyle w:val="CodeBlock"/>
        <w:ind w:left="720"/>
        <w:rPr>
          <w:sz w:val="16"/>
          <w:szCs w:val="16"/>
        </w:rPr>
      </w:pPr>
      <w:r w:rsidRPr="00340E03">
        <w:rPr>
          <w:rFonts w:ascii="Consolas" w:hAnsi="Consolas" w:cs="Consolas"/>
          <w:sz w:val="16"/>
          <w:szCs w:val="16"/>
        </w:rPr>
        <w:t>System.Web.UI.HtmlControls.HtmlLink rssLink = </w:t>
      </w:r>
      <w:r w:rsidRPr="00340E03">
        <w:rPr>
          <w:rFonts w:ascii="Consolas" w:hAnsi="Consolas" w:cs="Consolas"/>
          <w:color w:val="0000FF"/>
          <w:sz w:val="16"/>
          <w:szCs w:val="16"/>
        </w:rPr>
        <w:t>new</w:t>
      </w:r>
      <w:r w:rsidRPr="00340E03">
        <w:rPr>
          <w:rFonts w:ascii="Consolas" w:hAnsi="Consolas" w:cs="Consolas"/>
          <w:sz w:val="16"/>
          <w:szCs w:val="16"/>
        </w:rPr>
        <w:t> System.Web.UI.HtmlControls.HtmlLink();</w:t>
      </w:r>
      <w:r w:rsidRPr="00340E03">
        <w:rPr>
          <w:rFonts w:ascii="Consolas" w:hAnsi="Consolas" w:cs="Consolas"/>
          <w:sz w:val="16"/>
          <w:szCs w:val="16"/>
        </w:rPr>
        <w:br/>
        <w:t>rssLink.Attributes.Add( ”type”, ”application/rss+xml”);</w:t>
      </w:r>
      <w:r w:rsidRPr="00340E03">
        <w:rPr>
          <w:rFonts w:ascii="Consolas" w:hAnsi="Consolas" w:cs="Consolas"/>
          <w:sz w:val="16"/>
          <w:szCs w:val="16"/>
        </w:rPr>
        <w:br/>
        <w:t>rssLink.Attributes.Add(</w:t>
      </w:r>
      <w:r w:rsidR="004527A8">
        <w:rPr>
          <w:rFonts w:ascii="Consolas" w:hAnsi="Consolas" w:cs="Consolas"/>
          <w:sz w:val="16"/>
          <w:szCs w:val="16"/>
        </w:rPr>
        <w:t xml:space="preserve"> </w:t>
      </w:r>
      <w:r w:rsidRPr="00340E03">
        <w:rPr>
          <w:rFonts w:ascii="Consolas" w:hAnsi="Consolas" w:cs="Consolas"/>
          <w:sz w:val="16"/>
          <w:szCs w:val="16"/>
        </w:rPr>
        <w:t>”rel”, ”alternate” );</w:t>
      </w:r>
      <w:r w:rsidRPr="00340E03">
        <w:rPr>
          <w:rFonts w:ascii="Consolas" w:hAnsi="Consolas" w:cs="Consolas"/>
          <w:sz w:val="16"/>
          <w:szCs w:val="16"/>
        </w:rPr>
        <w:br/>
        <w:t>rssLink.Attributes.Add( ”href”, blog.PublicFeedAddress );</w:t>
      </w:r>
      <w:r w:rsidRPr="00340E03">
        <w:rPr>
          <w:rFonts w:ascii="Consolas" w:hAnsi="Consolas" w:cs="Consolas"/>
          <w:sz w:val="16"/>
          <w:szCs w:val="16"/>
        </w:rPr>
        <w:br/>
        <w:t>rssLink.Attributes.Add( ”title”, ”RSS” );</w:t>
      </w:r>
      <w:r w:rsidRPr="00340E03">
        <w:rPr>
          <w:rFonts w:ascii="Consolas" w:hAnsi="Consolas" w:cs="Consolas"/>
          <w:sz w:val="16"/>
          <w:szCs w:val="16"/>
        </w:rPr>
        <w:br/>
        <w:t>PageInstance.AddHtmlLink( </w:t>
      </w:r>
      <w:r w:rsidRPr="00340E03">
        <w:rPr>
          <w:rFonts w:ascii="Consolas" w:hAnsi="Consolas" w:cs="Consolas"/>
          <w:color w:val="0000FF"/>
          <w:sz w:val="16"/>
          <w:szCs w:val="16"/>
        </w:rPr>
        <w:t>this</w:t>
      </w:r>
      <w:r w:rsidRPr="00340E03">
        <w:rPr>
          <w:rFonts w:ascii="Consolas" w:hAnsi="Consolas" w:cs="Consolas"/>
          <w:sz w:val="16"/>
          <w:szCs w:val="16"/>
        </w:rPr>
        <w:t>.Page,</w:t>
      </w:r>
      <w:r w:rsidR="00340E03" w:rsidRPr="00340E03">
        <w:rPr>
          <w:rFonts w:ascii="Consolas" w:hAnsi="Consolas" w:cs="Consolas"/>
          <w:sz w:val="16"/>
          <w:szCs w:val="16"/>
        </w:rPr>
        <w:t xml:space="preserve"> rssLink );</w:t>
      </w:r>
    </w:p>
    <w:p w:rsidR="00CD786F" w:rsidRDefault="00B742A2">
      <w:pPr>
        <w:pStyle w:val="Heading3"/>
      </w:pPr>
      <w:bookmarkStart w:id="58" w:name="_Toc298702865"/>
      <w:r>
        <w:t xml:space="preserve">Sharing </w:t>
      </w:r>
      <w:r w:rsidR="00D95353">
        <w:t>Object</w:t>
      </w:r>
      <w:r>
        <w:t>s</w:t>
      </w:r>
      <w:r w:rsidR="00D95353">
        <w:t xml:space="preserve"> </w:t>
      </w:r>
      <w:proofErr w:type="gramStart"/>
      <w:r w:rsidR="00D95353">
        <w:t>Between</w:t>
      </w:r>
      <w:proofErr w:type="gramEnd"/>
      <w:r w:rsidR="00D95353">
        <w:t xml:space="preserve"> Block Instances</w:t>
      </w:r>
      <w:bookmarkEnd w:id="58"/>
    </w:p>
    <w:p w:rsidR="00153FA4" w:rsidRDefault="00153FA4" w:rsidP="00153FA4">
      <w:r>
        <w:t xml:space="preserve">Blocks can communicate with each other through the sharing of </w:t>
      </w:r>
      <w:proofErr w:type="gramStart"/>
      <w:r>
        <w:t>objects .</w:t>
      </w:r>
      <w:proofErr w:type="gramEnd"/>
      <w:r w:rsidRPr="00153FA4">
        <w:t xml:space="preserve"> </w:t>
      </w:r>
      <w:r>
        <w:t xml:space="preserve"> The base CmsBlock class has a PageInstance object that is a reference to the current </w:t>
      </w:r>
      <w:proofErr w:type="spellStart"/>
      <w:r>
        <w:t>cms</w:t>
      </w:r>
      <w:proofErr w:type="spellEnd"/>
      <w:r>
        <w:t xml:space="preserve"> page object. This object has two methods for saving and retrieving shared objects specific to current page request. Within your block, you can call</w:t>
      </w:r>
    </w:p>
    <w:p w:rsidR="00153FA4" w:rsidRDefault="00153FA4" w:rsidP="00193F65">
      <w:pPr>
        <w:pStyle w:val="ListParagraph"/>
        <w:numPr>
          <w:ilvl w:val="0"/>
          <w:numId w:val="43"/>
        </w:numPr>
      </w:pPr>
      <w:proofErr w:type="spellStart"/>
      <w:r>
        <w:t>PageInstance.SaveSharedItem</w:t>
      </w:r>
      <w:proofErr w:type="spellEnd"/>
      <w:r>
        <w:t>( string key, object item )</w:t>
      </w:r>
    </w:p>
    <w:p w:rsidR="00153FA4" w:rsidRDefault="00153FA4" w:rsidP="00193F65">
      <w:pPr>
        <w:pStyle w:val="ListParagraph"/>
        <w:numPr>
          <w:ilvl w:val="0"/>
          <w:numId w:val="43"/>
        </w:numPr>
      </w:pPr>
      <w:proofErr w:type="spellStart"/>
      <w:r>
        <w:t>PageInsta</w:t>
      </w:r>
      <w:r w:rsidR="00193F65">
        <w:t>nce.GetSharedItem</w:t>
      </w:r>
      <w:proofErr w:type="spellEnd"/>
      <w:r w:rsidR="00193F65">
        <w:t>( string key )</w:t>
      </w:r>
    </w:p>
    <w:p w:rsidR="00153FA4" w:rsidRDefault="00153FA4" w:rsidP="00153FA4">
      <w:r>
        <w:t>Example Usage</w:t>
      </w:r>
      <w:r w:rsidR="00CF4F53">
        <w:t>:</w:t>
      </w:r>
    </w:p>
    <w:p w:rsidR="00CF4F53" w:rsidRPr="00340E03" w:rsidRDefault="00CF4F53" w:rsidP="00D86B1C">
      <w:pPr>
        <w:pStyle w:val="CodeBlock"/>
        <w:ind w:left="720"/>
        <w:rPr>
          <w:rFonts w:ascii="Consolas" w:hAnsi="Consolas" w:cs="Consolas"/>
          <w:color w:val="008000"/>
          <w:sz w:val="16"/>
          <w:szCs w:val="16"/>
        </w:rPr>
      </w:pPr>
      <w:r w:rsidRPr="00340E03">
        <w:rPr>
          <w:rFonts w:ascii="Consolas" w:hAnsi="Consolas" w:cs="Consolas"/>
          <w:color w:val="008000"/>
          <w:sz w:val="16"/>
          <w:szCs w:val="16"/>
        </w:rPr>
        <w:t>// try loading the blog object from the page cache</w:t>
      </w:r>
      <w:r w:rsidRPr="00340E03">
        <w:rPr>
          <w:rFonts w:ascii="Consolas" w:hAnsi="Consolas" w:cs="Consolas"/>
          <w:sz w:val="16"/>
          <w:szCs w:val="16"/>
        </w:rPr>
        <w:br/>
        <w:t>Rock.Models.Cms.Blog blog = PageInstance.GetSharedItem( “blog” ) </w:t>
      </w:r>
      <w:r w:rsidRPr="00340E03">
        <w:rPr>
          <w:rFonts w:ascii="Consolas" w:hAnsi="Consolas" w:cs="Consolas"/>
          <w:color w:val="0000FF"/>
          <w:sz w:val="16"/>
          <w:szCs w:val="16"/>
        </w:rPr>
        <w:t>as</w:t>
      </w:r>
      <w:r w:rsidRPr="00340E03">
        <w:rPr>
          <w:rFonts w:ascii="Consolas" w:hAnsi="Consolas" w:cs="Consolas"/>
          <w:sz w:val="16"/>
          <w:szCs w:val="16"/>
        </w:rPr>
        <w:t> Rock.Models.Cms.Blog;</w:t>
      </w:r>
      <w:r w:rsidRPr="00340E03">
        <w:rPr>
          <w:rFonts w:ascii="Consolas" w:hAnsi="Consolas" w:cs="Consolas"/>
          <w:sz w:val="16"/>
          <w:szCs w:val="16"/>
        </w:rPr>
        <w:br/>
        <w:t xml:space="preserve"> </w:t>
      </w:r>
      <w:r w:rsidRPr="00340E03">
        <w:rPr>
          <w:rFonts w:ascii="Consolas" w:hAnsi="Consolas" w:cs="Consolas"/>
          <w:sz w:val="16"/>
          <w:szCs w:val="16"/>
        </w:rPr>
        <w:br/>
      </w:r>
      <w:r w:rsidRPr="00340E03">
        <w:rPr>
          <w:rFonts w:ascii="Consolas" w:hAnsi="Consolas" w:cs="Consolas"/>
          <w:color w:val="0000FF"/>
          <w:sz w:val="16"/>
          <w:szCs w:val="16"/>
        </w:rPr>
        <w:t>if</w:t>
      </w:r>
      <w:r w:rsidRPr="00340E03">
        <w:rPr>
          <w:rFonts w:ascii="Consolas" w:hAnsi="Consolas" w:cs="Consolas"/>
          <w:sz w:val="16"/>
          <w:szCs w:val="16"/>
        </w:rPr>
        <w:t> ( blog == </w:t>
      </w:r>
      <w:r w:rsidRPr="00340E03">
        <w:rPr>
          <w:rFonts w:ascii="Consolas" w:hAnsi="Consolas" w:cs="Consolas"/>
          <w:color w:val="0000FF"/>
          <w:sz w:val="16"/>
          <w:szCs w:val="16"/>
        </w:rPr>
        <w:t>null</w:t>
      </w:r>
      <w:r w:rsidRPr="00340E03">
        <w:rPr>
          <w:rFonts w:ascii="Consolas" w:hAnsi="Consolas" w:cs="Consolas"/>
          <w:sz w:val="16"/>
          <w:szCs w:val="16"/>
        </w:rPr>
        <w:t> )</w:t>
      </w:r>
      <w:r w:rsidRPr="00340E03">
        <w:rPr>
          <w:rFonts w:ascii="Consolas" w:hAnsi="Consolas" w:cs="Consolas"/>
          <w:sz w:val="16"/>
          <w:szCs w:val="16"/>
        </w:rPr>
        <w:br/>
        <w:t>{</w:t>
      </w:r>
      <w:r w:rsidRPr="00340E03">
        <w:rPr>
          <w:rFonts w:ascii="Consolas" w:hAnsi="Consolas" w:cs="Consolas"/>
          <w:sz w:val="16"/>
          <w:szCs w:val="16"/>
        </w:rPr>
        <w:br/>
      </w:r>
      <w:r w:rsidRPr="00340E03">
        <w:rPr>
          <w:rFonts w:ascii="Consolas" w:hAnsi="Consolas" w:cs="Consolas"/>
          <w:sz w:val="16"/>
          <w:szCs w:val="16"/>
        </w:rPr>
        <w:tab/>
        <w:t>blog = blogService.GetBlog( blogId );</w:t>
      </w:r>
      <w:r w:rsidRPr="00340E03">
        <w:rPr>
          <w:rFonts w:ascii="Consolas" w:hAnsi="Consolas" w:cs="Consolas"/>
          <w:sz w:val="16"/>
          <w:szCs w:val="16"/>
        </w:rPr>
        <w:br/>
      </w:r>
      <w:r w:rsidRPr="00340E03">
        <w:rPr>
          <w:rFonts w:ascii="Consolas" w:hAnsi="Consolas" w:cs="Consolas"/>
          <w:sz w:val="16"/>
          <w:szCs w:val="16"/>
        </w:rPr>
        <w:tab/>
        <w:t>PageInstance.SaveSharedItem( “blog”, blog );</w:t>
      </w:r>
      <w:r w:rsidRPr="00340E03">
        <w:rPr>
          <w:rFonts w:ascii="Consolas" w:hAnsi="Consolas" w:cs="Consolas"/>
          <w:sz w:val="16"/>
          <w:szCs w:val="16"/>
        </w:rPr>
        <w:br/>
        <w:t>}</w:t>
      </w:r>
    </w:p>
    <w:p w:rsidR="00EF6D6B" w:rsidRDefault="00EF6D6B" w:rsidP="00EF6D6B">
      <w:r>
        <w:t>It’s worth noting that the order in which loaded blocks modify these shared objects cannot be guaranteed without further preparation and coordination.</w:t>
      </w:r>
    </w:p>
    <w:p w:rsidR="00EF6D6B" w:rsidRDefault="00EF6D6B" w:rsidP="00EF6D6B">
      <w:pPr>
        <w:pStyle w:val="Heading3"/>
      </w:pPr>
      <w:bookmarkStart w:id="59" w:name="_Toc298702866"/>
      <w:r>
        <w:t>Page_Init vs. OnInit</w:t>
      </w:r>
      <w:bookmarkEnd w:id="59"/>
    </w:p>
    <w:p w:rsidR="00EF6D6B" w:rsidRDefault="00EF6D6B" w:rsidP="00EF6D6B">
      <w:pPr>
        <w:pStyle w:val="NormalWeb"/>
      </w:pPr>
      <w:r>
        <w:t xml:space="preserve">There’s not really any big difference besides preference. Overriding the base method (OnInit) may be slightly faster than invoking an event delegate (Page_Init), and it also doesn’t require using the </w:t>
      </w:r>
      <w:proofErr w:type="spellStart"/>
      <w:r>
        <w:t>AutoEventWireup</w:t>
      </w:r>
      <w:proofErr w:type="spellEnd"/>
      <w:r>
        <w:t xml:space="preserve"> feature, but essentially it comes down to preference. My preference is to override the event. (</w:t>
      </w:r>
      <w:r w:rsidR="00552711">
        <w:t>I.e</w:t>
      </w:r>
      <w:r>
        <w:t xml:space="preserve">. use OnInit or OnLoad instead of Page_Init or Page_Load). </w:t>
      </w:r>
      <w:hyperlink r:id="rId20" w:history="1">
        <w:r>
          <w:rPr>
            <w:rStyle w:val="Hyperlink"/>
          </w:rPr>
          <w:t>This Article</w:t>
        </w:r>
      </w:hyperlink>
      <w:r>
        <w:t xml:space="preserve"> discusses this in detail.</w:t>
      </w:r>
    </w:p>
    <w:p w:rsidR="002D0B2D" w:rsidRDefault="002D0B2D" w:rsidP="00D86B1C">
      <w:pPr>
        <w:pStyle w:val="Heading3"/>
      </w:pPr>
      <w:bookmarkStart w:id="60" w:name="_Toc298702867"/>
      <w:r>
        <w:lastRenderedPageBreak/>
        <w:t xml:space="preserve">OnInit </w:t>
      </w:r>
      <w:r w:rsidR="00B742A2">
        <w:t>vs.</w:t>
      </w:r>
      <w:r>
        <w:t xml:space="preserve"> OnLoad</w:t>
      </w:r>
      <w:bookmarkEnd w:id="60"/>
    </w:p>
    <w:p w:rsidR="002D0B2D" w:rsidRDefault="002D0B2D" w:rsidP="002D0B2D">
      <w:r>
        <w:t xml:space="preserve">There’s a significant difference between putting code into the OnInit (Page_Init) method </w:t>
      </w:r>
      <w:r w:rsidR="00D86B1C">
        <w:t>compared to</w:t>
      </w:r>
      <w:r>
        <w:t xml:space="preserve"> the OnLoad (Page_Load) method</w:t>
      </w:r>
      <w:r w:rsidR="00D86B1C">
        <w:t>, s</w:t>
      </w:r>
      <w:r w:rsidR="0013502F">
        <w:t xml:space="preserve">pecifically in how it affects </w:t>
      </w:r>
      <w:r w:rsidR="0013502F" w:rsidRPr="005F411F">
        <w:rPr>
          <w:b/>
          <w:rPrChange w:id="61" w:author="Nick Airdo" w:date="2011-07-17T08:01:00Z">
            <w:rPr/>
          </w:rPrChange>
        </w:rPr>
        <w:t>V</w:t>
      </w:r>
      <w:r w:rsidRPr="005F411F">
        <w:rPr>
          <w:b/>
          <w:rPrChange w:id="62" w:author="Nick Airdo" w:date="2011-07-17T08:01:00Z">
            <w:rPr/>
          </w:rPrChange>
        </w:rPr>
        <w:t>iew</w:t>
      </w:r>
      <w:r w:rsidR="0013502F" w:rsidRPr="005F411F">
        <w:rPr>
          <w:b/>
          <w:rPrChange w:id="63" w:author="Nick Airdo" w:date="2011-07-17T08:01:00Z">
            <w:rPr/>
          </w:rPrChange>
        </w:rPr>
        <w:t>S</w:t>
      </w:r>
      <w:r w:rsidRPr="005F411F">
        <w:rPr>
          <w:b/>
          <w:rPrChange w:id="64" w:author="Nick Airdo" w:date="2011-07-17T08:01:00Z">
            <w:rPr/>
          </w:rPrChange>
        </w:rPr>
        <w:t>tate</w:t>
      </w:r>
      <w:r>
        <w:t xml:space="preserve">. Any change you make to a control in the Init portion of the page life cycle does not need to be added to </w:t>
      </w:r>
      <w:r w:rsidR="0013502F">
        <w:t>ViewState</w:t>
      </w:r>
      <w:r>
        <w:t xml:space="preserve">, however, if changed in the Load portion it does. Consider a dropdown box of all the states. If you load the dropdown in the OnLoad method, all of the 50 items of the dropdown box will be added to the </w:t>
      </w:r>
      <w:r w:rsidR="0013502F">
        <w:t xml:space="preserve">ViewState </w:t>
      </w:r>
      <w:r>
        <w:t xml:space="preserve">collection, but if you load it in the OnInit method, they will not. For performance sake, we want to </w:t>
      </w:r>
      <w:r w:rsidRPr="005F411F">
        <w:rPr>
          <w:rPrChange w:id="65" w:author="Nick Airdo" w:date="2011-07-17T08:02:00Z">
            <w:rPr/>
          </w:rPrChange>
        </w:rPr>
        <w:t xml:space="preserve">keep </w:t>
      </w:r>
      <w:r w:rsidR="0013502F" w:rsidRPr="005F411F">
        <w:rPr>
          <w:rPrChange w:id="66" w:author="Nick Airdo" w:date="2011-07-17T08:02:00Z">
            <w:rPr/>
          </w:rPrChange>
        </w:rPr>
        <w:t xml:space="preserve">ViewState </w:t>
      </w:r>
      <w:r w:rsidRPr="005F411F">
        <w:rPr>
          <w:rPrChange w:id="67" w:author="Nick Airdo" w:date="2011-07-17T08:02:00Z">
            <w:rPr/>
          </w:rPrChange>
        </w:rPr>
        <w:t>as small as possible.</w:t>
      </w:r>
      <w:r>
        <w:t xml:space="preserve"> So whenever possible </w:t>
      </w:r>
      <w:r w:rsidRPr="005F411F">
        <w:rPr>
          <w:b/>
          <w:rPrChange w:id="68" w:author="Nick Airdo" w:date="2011-07-17T08:02:00Z">
            <w:rPr/>
          </w:rPrChange>
        </w:rPr>
        <w:t>set the properties of controls in the OnInit method</w:t>
      </w:r>
      <w:r>
        <w:t xml:space="preserve">. Please read </w:t>
      </w:r>
      <w:hyperlink r:id="rId21" w:history="1">
        <w:r>
          <w:rPr>
            <w:rStyle w:val="Hyperlink"/>
          </w:rPr>
          <w:t>this article</w:t>
        </w:r>
      </w:hyperlink>
      <w:r>
        <w:t>.</w:t>
      </w:r>
    </w:p>
    <w:p w:rsidR="00153FA4" w:rsidRDefault="00C23ED0" w:rsidP="00C23ED0">
      <w:pPr>
        <w:pStyle w:val="Heading2"/>
      </w:pPr>
      <w:bookmarkStart w:id="69" w:name="_Toc298702868"/>
      <w:r>
        <w:t>Pages</w:t>
      </w:r>
      <w:bookmarkEnd w:id="69"/>
    </w:p>
    <w:p w:rsidR="001A1204" w:rsidRDefault="00C23ED0">
      <w:r>
        <w:t xml:space="preserve">The following are </w:t>
      </w:r>
      <w:r w:rsidR="00BE01BA">
        <w:t xml:space="preserve">some basic </w:t>
      </w:r>
      <w:r w:rsidR="001A1204">
        <w:t>properties and methods of the Page class that you will</w:t>
      </w:r>
      <w:r w:rsidR="00BE01BA">
        <w:t xml:space="preserve"> find useful</w:t>
      </w:r>
      <w:r w:rsidR="001A1204">
        <w:t>.</w:t>
      </w:r>
    </w:p>
    <w:p w:rsidR="00552711" w:rsidRDefault="00552711" w:rsidP="00BE01BA">
      <w:pPr>
        <w:pStyle w:val="ListParagraph"/>
        <w:numPr>
          <w:ilvl w:val="0"/>
          <w:numId w:val="42"/>
        </w:numPr>
        <w:rPr>
          <w:ins w:id="70" w:author="Nick Airdo" w:date="2011-07-17T07:55:00Z"/>
        </w:rPr>
      </w:pPr>
      <w:ins w:id="71" w:author="Nick Airdo" w:date="2011-07-17T07:55:00Z">
        <w:r>
          <w:t xml:space="preserve">Setting the </w:t>
        </w:r>
        <w:proofErr w:type="spellStart"/>
        <w:r w:rsidRPr="00552711">
          <w:rPr>
            <w:b/>
            <w:rPrChange w:id="72" w:author="Nick Airdo" w:date="2011-07-17T07:56:00Z">
              <w:rPr/>
            </w:rPrChange>
          </w:rPr>
          <w:t>OutputCacheDuration</w:t>
        </w:r>
        <w:proofErr w:type="spellEnd"/>
        <w:r>
          <w:t xml:space="preserve"> property to anything </w:t>
        </w:r>
        <w:r>
          <w:t>greater</w:t>
        </w:r>
        <w:r>
          <w:t xml:space="preserve"> than 0 (seconds) will </w:t>
        </w:r>
      </w:ins>
      <w:r>
        <w:t>cache its rendered output for performance considerations (</w:t>
      </w:r>
      <w:ins w:id="73" w:author="Nick Airdo" w:date="2011-07-17T07:57:00Z">
        <w:r>
          <w:t xml:space="preserve">use </w:t>
        </w:r>
      </w:ins>
      <w:r>
        <w:t>when appropriate).</w:t>
      </w:r>
    </w:p>
    <w:p w:rsidR="00BE01BA" w:rsidRDefault="00BE01BA" w:rsidP="00BE01BA">
      <w:pPr>
        <w:pStyle w:val="ListParagraph"/>
        <w:numPr>
          <w:ilvl w:val="0"/>
          <w:numId w:val="42"/>
        </w:numPr>
      </w:pPr>
      <w:r>
        <w:t xml:space="preserve">The </w:t>
      </w:r>
      <w:proofErr w:type="spellStart"/>
      <w:proofErr w:type="gramStart"/>
      <w:r w:rsidRPr="00D56381">
        <w:rPr>
          <w:b/>
        </w:rPr>
        <w:t>AttributeValue</w:t>
      </w:r>
      <w:proofErr w:type="spellEnd"/>
      <w:r>
        <w:t>(</w:t>
      </w:r>
      <w:proofErr w:type="spellStart"/>
      <w:proofErr w:type="gramEnd"/>
      <w:r>
        <w:t>attributeName</w:t>
      </w:r>
      <w:proofErr w:type="spellEnd"/>
      <w:r>
        <w:t>) method can be used to get the value of any attribute associated to the instance of the page.</w:t>
      </w:r>
    </w:p>
    <w:p w:rsidR="00BE01BA" w:rsidRDefault="00BE01BA" w:rsidP="00BE01BA">
      <w:pPr>
        <w:pStyle w:val="ListParagraph"/>
        <w:numPr>
          <w:ilvl w:val="0"/>
          <w:numId w:val="42"/>
        </w:numPr>
      </w:pPr>
      <w:r>
        <w:t xml:space="preserve">The </w:t>
      </w:r>
      <w:proofErr w:type="spellStart"/>
      <w:r w:rsidRPr="00BE01BA">
        <w:rPr>
          <w:b/>
        </w:rPr>
        <w:t>CurrentPerson</w:t>
      </w:r>
      <w:proofErr w:type="spellEnd"/>
      <w:r>
        <w:t xml:space="preserve"> property represents the currently authenticated (logged in) person and the </w:t>
      </w:r>
      <w:proofErr w:type="spellStart"/>
      <w:r w:rsidRPr="00BE01BA">
        <w:rPr>
          <w:b/>
        </w:rPr>
        <w:t>CurrentPersonId</w:t>
      </w:r>
      <w:proofErr w:type="spellEnd"/>
      <w:r>
        <w:t xml:space="preserve"> is that person’s ID.</w:t>
      </w:r>
    </w:p>
    <w:p w:rsidR="00BE01BA" w:rsidRDefault="00BE01BA" w:rsidP="00BE01BA">
      <w:pPr>
        <w:pStyle w:val="ListParagraph"/>
        <w:numPr>
          <w:ilvl w:val="0"/>
          <w:numId w:val="42"/>
        </w:numPr>
      </w:pPr>
      <w:r>
        <w:t xml:space="preserve"> </w:t>
      </w:r>
      <w:proofErr w:type="spellStart"/>
      <w:r w:rsidR="00E60C84">
        <w:rPr>
          <w:rStyle w:val="Strong"/>
        </w:rPr>
        <w:t>DisplayInNavWhen</w:t>
      </w:r>
      <w:proofErr w:type="spellEnd"/>
      <w:r w:rsidR="00E60C84">
        <w:t xml:space="preserve"> – Determines when a page should be listed in navigation. Valid Values are</w:t>
      </w:r>
      <w:proofErr w:type="gramStart"/>
      <w:r w:rsidR="00E60C84">
        <w:t>:</w:t>
      </w:r>
      <w:proofErr w:type="gramEnd"/>
      <w:r w:rsidR="00E60C84">
        <w:br/>
        <w:t>0 = When Security Allows (default)</w:t>
      </w:r>
      <w:r w:rsidR="00E60C84">
        <w:br/>
        <w:t>1 = Always (always shows up. If you don’ have security when you click it</w:t>
      </w:r>
      <w:r w:rsidR="00411B05">
        <w:t>,</w:t>
      </w:r>
      <w:r w:rsidR="00E60C84">
        <w:t xml:space="preserve"> it will ask you to log in. This keeps you from having to make redirect pages)</w:t>
      </w:r>
      <w:r w:rsidR="00E60C84">
        <w:br/>
        <w:t>2 = Never (no matter what it won’t show up)</w:t>
      </w:r>
    </w:p>
    <w:p w:rsidR="00404D02" w:rsidRDefault="00404D02" w:rsidP="00BE01BA">
      <w:pPr>
        <w:pStyle w:val="ListParagraph"/>
        <w:numPr>
          <w:ilvl w:val="0"/>
          <w:numId w:val="42"/>
        </w:numPr>
      </w:pPr>
      <w:proofErr w:type="spellStart"/>
      <w:r>
        <w:rPr>
          <w:rStyle w:val="Strong"/>
        </w:rPr>
        <w:t>MenuDisplayDescription</w:t>
      </w:r>
      <w:proofErr w:type="spellEnd"/>
      <w:r>
        <w:t xml:space="preserve"> – Tells the drop down menu to add the description to the page’s listing</w:t>
      </w:r>
      <w:r w:rsidR="00983158">
        <w:t>.</w:t>
      </w:r>
    </w:p>
    <w:p w:rsidR="00404D02" w:rsidRDefault="00404D02" w:rsidP="00BE01BA">
      <w:pPr>
        <w:pStyle w:val="ListParagraph"/>
        <w:numPr>
          <w:ilvl w:val="0"/>
          <w:numId w:val="42"/>
        </w:numPr>
      </w:pPr>
      <w:proofErr w:type="spellStart"/>
      <w:r>
        <w:rPr>
          <w:rStyle w:val="Strong"/>
        </w:rPr>
        <w:t>MenuDisplayIcon</w:t>
      </w:r>
      <w:proofErr w:type="spellEnd"/>
      <w:r>
        <w:t xml:space="preserve"> – Tells the drop down menu to add the icon to the page’s listing</w:t>
      </w:r>
      <w:r w:rsidR="00983158">
        <w:t>.</w:t>
      </w:r>
    </w:p>
    <w:p w:rsidR="00404D02" w:rsidRDefault="00404D02" w:rsidP="00BE01BA">
      <w:pPr>
        <w:pStyle w:val="ListParagraph"/>
        <w:numPr>
          <w:ilvl w:val="0"/>
          <w:numId w:val="42"/>
        </w:numPr>
      </w:pPr>
      <w:proofErr w:type="spellStart"/>
      <w:r>
        <w:rPr>
          <w:rStyle w:val="Strong"/>
        </w:rPr>
        <w:t>MenuDisplayChildPages</w:t>
      </w:r>
      <w:proofErr w:type="spellEnd"/>
      <w:r>
        <w:t xml:space="preserve"> – Tells the drop down menu to add a list of child pages to the page’s listing.</w:t>
      </w:r>
    </w:p>
    <w:p w:rsidR="00BE01BA" w:rsidRDefault="004527A8" w:rsidP="004527A8">
      <w:pPr>
        <w:pStyle w:val="Heading2"/>
        <w:pPrChange w:id="74" w:author="Nick Airdo" w:date="2011-07-17T07:23:00Z">
          <w:pPr/>
        </w:pPrChange>
      </w:pPr>
      <w:bookmarkStart w:id="75" w:name="_Toc298702869"/>
      <w:ins w:id="76" w:author="Nick Airdo" w:date="2011-07-17T07:23:00Z">
        <w:r>
          <w:t>Themes / Layouts</w:t>
        </w:r>
      </w:ins>
      <w:bookmarkEnd w:id="75"/>
    </w:p>
    <w:p w:rsidR="00CD786F" w:rsidRDefault="00EE0B03">
      <w:pPr>
        <w:pStyle w:val="Heading1"/>
      </w:pPr>
      <w:bookmarkStart w:id="77" w:name="_Toc298702870"/>
      <w:r>
        <w:lastRenderedPageBreak/>
        <w:t>Caching</w:t>
      </w:r>
      <w:bookmarkEnd w:id="77"/>
    </w:p>
    <w:p w:rsidR="00CD786F" w:rsidRDefault="00EE0B03">
      <w:pPr>
        <w:pStyle w:val="Heading1"/>
        <w:rPr>
          <w:ins w:id="78" w:author="Nick Airdo" w:date="2011-07-17T07:29:00Z"/>
        </w:rPr>
      </w:pPr>
      <w:bookmarkStart w:id="79" w:name="_Toc298702871"/>
      <w:r>
        <w:lastRenderedPageBreak/>
        <w:t>Themes</w:t>
      </w:r>
      <w:bookmarkEnd w:id="79"/>
    </w:p>
    <w:p w:rsidR="00CA630D" w:rsidRDefault="00430AFE" w:rsidP="004527A8">
      <w:pPr>
        <w:pStyle w:val="Heading1"/>
        <w:rPr>
          <w:ins w:id="80" w:author="Nick Airdo" w:date="2011-07-17T07:24:00Z"/>
        </w:rPr>
        <w:pPrChange w:id="81" w:author="Nick Airdo" w:date="2011-07-17T07:24:00Z">
          <w:pPr/>
        </w:pPrChange>
      </w:pPr>
      <w:bookmarkStart w:id="82" w:name="_Toc298702872"/>
      <w:ins w:id="83" w:author="Nick Airdo" w:date="2011-07-17T07:25:00Z">
        <w:r>
          <w:lastRenderedPageBreak/>
          <w:t>Developing</w:t>
        </w:r>
      </w:ins>
      <w:ins w:id="84" w:author="Nick Airdo" w:date="2011-07-17T07:24:00Z">
        <w:r w:rsidR="004527A8">
          <w:t xml:space="preserve"> Core Classes</w:t>
        </w:r>
        <w:bookmarkEnd w:id="82"/>
      </w:ins>
    </w:p>
    <w:p w:rsidR="004527A8" w:rsidRDefault="004527A8" w:rsidP="004527A8">
      <w:pPr>
        <w:rPr>
          <w:ins w:id="85" w:author="Nick Airdo" w:date="2011-07-17T07:27:00Z"/>
        </w:rPr>
        <w:pPrChange w:id="86" w:author="Nick Airdo" w:date="2011-07-17T07:24:00Z">
          <w:pPr/>
        </w:pPrChange>
      </w:pPr>
      <w:ins w:id="87" w:author="Nick Airdo" w:date="2011-07-17T07:24:00Z">
        <w:r>
          <w:t xml:space="preserve">When </w:t>
        </w:r>
      </w:ins>
      <w:ins w:id="88" w:author="Nick Airdo" w:date="2011-07-17T07:25:00Z">
        <w:r w:rsidR="00430AFE">
          <w:t>creating</w:t>
        </w:r>
      </w:ins>
      <w:ins w:id="89" w:author="Nick Airdo" w:date="2011-07-17T07:24:00Z">
        <w:r>
          <w:t xml:space="preserve"> new classes for </w:t>
        </w:r>
      </w:ins>
      <w:ins w:id="90" w:author="Nick Airdo" w:date="2011-07-17T07:25:00Z">
        <w:r w:rsidR="00430AFE">
          <w:t xml:space="preserve">the </w:t>
        </w:r>
      </w:ins>
      <w:proofErr w:type="spellStart"/>
      <w:ins w:id="91" w:author="Nick Airdo" w:date="2011-07-17T07:26:00Z">
        <w:r w:rsidR="00430AFE">
          <w:t>Rock.Framework</w:t>
        </w:r>
      </w:ins>
      <w:proofErr w:type="spellEnd"/>
      <w:ins w:id="92" w:author="Nick Airdo" w:date="2011-07-17T07:25:00Z">
        <w:r w:rsidR="00430AFE">
          <w:t xml:space="preserve"> or some other </w:t>
        </w:r>
      </w:ins>
      <w:ins w:id="93" w:author="Nick Airdo" w:date="2011-07-17T07:27:00Z">
        <w:r w:rsidR="00430AFE">
          <w:t>3</w:t>
        </w:r>
        <w:r w:rsidR="00430AFE" w:rsidRPr="00430AFE">
          <w:rPr>
            <w:vertAlign w:val="superscript"/>
            <w:rPrChange w:id="94" w:author="Nick Airdo" w:date="2011-07-17T07:27:00Z">
              <w:rPr/>
            </w:rPrChange>
          </w:rPr>
          <w:t>rd</w:t>
        </w:r>
        <w:r w:rsidR="00430AFE">
          <w:t xml:space="preserve"> party </w:t>
        </w:r>
      </w:ins>
      <w:ins w:id="95" w:author="Nick Airdo" w:date="2011-07-17T07:25:00Z">
        <w:r w:rsidR="00430AFE">
          <w:t>framework layer</w:t>
        </w:r>
      </w:ins>
      <w:ins w:id="96" w:author="Nick Airdo" w:date="2011-07-17T07:31:00Z">
        <w:r w:rsidR="00430AFE">
          <w:t xml:space="preserve"> that uses EF</w:t>
        </w:r>
      </w:ins>
      <w:ins w:id="97" w:author="Nick Airdo" w:date="2011-07-17T07:25:00Z">
        <w:r w:rsidR="00430AFE">
          <w:t xml:space="preserve">, </w:t>
        </w:r>
      </w:ins>
      <w:ins w:id="98" w:author="Nick Airdo" w:date="2011-07-17T07:27:00Z">
        <w:r w:rsidR="00430AFE">
          <w:t>keep in mind the following</w:t>
        </w:r>
      </w:ins>
      <w:ins w:id="99" w:author="Nick Airdo" w:date="2011-07-17T07:25:00Z">
        <w:r w:rsidR="00430AFE">
          <w:t>:</w:t>
        </w:r>
      </w:ins>
    </w:p>
    <w:p w:rsidR="00430AFE" w:rsidRDefault="00430AFE" w:rsidP="00430AFE">
      <w:pPr>
        <w:pStyle w:val="ListParagraph"/>
        <w:numPr>
          <w:ilvl w:val="0"/>
          <w:numId w:val="44"/>
        </w:numPr>
        <w:rPr>
          <w:ins w:id="100" w:author="Nick Airdo" w:date="2011-07-17T07:30:00Z"/>
        </w:rPr>
        <w:pPrChange w:id="101" w:author="Nick Airdo" w:date="2011-07-17T07:27:00Z">
          <w:pPr/>
        </w:pPrChange>
      </w:pPr>
      <w:ins w:id="102" w:author="Nick Airdo" w:date="2011-07-17T07:30:00Z">
        <w:r>
          <w:t xml:space="preserve">Use </w:t>
        </w:r>
        <w:r>
          <w:t>“</w:t>
        </w:r>
        <w:r w:rsidRPr="00430AFE">
          <w:t>[</w:t>
        </w:r>
        <w:proofErr w:type="gramStart"/>
        <w:r w:rsidRPr="00430AFE">
          <w:t>Table(</w:t>
        </w:r>
        <w:proofErr w:type="gramEnd"/>
        <w:r w:rsidRPr="00430AFE">
          <w:t xml:space="preserve"> "</w:t>
        </w:r>
        <w:r w:rsidRPr="00430AFE">
          <w:rPr>
            <w:i/>
            <w:rPrChange w:id="103" w:author="Nick Airdo" w:date="2011-07-17T07:30:00Z">
              <w:rPr/>
            </w:rPrChange>
          </w:rPr>
          <w:t>&lt;TABLENAME&gt;</w:t>
        </w:r>
        <w:r w:rsidRPr="00430AFE">
          <w:t>" )]</w:t>
        </w:r>
        <w:r>
          <w:t>”</w:t>
        </w:r>
      </w:ins>
      <w:ins w:id="104" w:author="Nick Airdo" w:date="2011-07-17T07:31:00Z">
        <w:r>
          <w:t xml:space="preserve"> to specify the name of your class</w:t>
        </w:r>
        <w:r>
          <w:t>’</w:t>
        </w:r>
        <w:r>
          <w:t xml:space="preserve">s </w:t>
        </w:r>
        <w:r>
          <w:t>persistence</w:t>
        </w:r>
        <w:r>
          <w:t xml:space="preserve"> table.</w:t>
        </w:r>
      </w:ins>
    </w:p>
    <w:p w:rsidR="00430AFE" w:rsidRDefault="00430AFE" w:rsidP="00430AFE">
      <w:pPr>
        <w:pStyle w:val="ListParagraph"/>
        <w:numPr>
          <w:ilvl w:val="0"/>
          <w:numId w:val="44"/>
        </w:numPr>
        <w:rPr>
          <w:ins w:id="105" w:author="Nick Airdo" w:date="2011-07-17T07:25:00Z"/>
        </w:rPr>
        <w:pPrChange w:id="106" w:author="Nick Airdo" w:date="2011-07-17T07:27:00Z">
          <w:pPr/>
        </w:pPrChange>
      </w:pPr>
      <w:ins w:id="107" w:author="Nick Airdo" w:date="2011-07-17T07:28:00Z">
        <w:r>
          <w:t>Add</w:t>
        </w:r>
      </w:ins>
      <w:ins w:id="108" w:author="Nick Airdo" w:date="2011-07-17T07:27:00Z">
        <w:r>
          <w:t xml:space="preserve"> the </w:t>
        </w:r>
        <w:r>
          <w:t>“</w:t>
        </w:r>
        <w:r>
          <w:t>[</w:t>
        </w:r>
        <w:proofErr w:type="spellStart"/>
        <w:r>
          <w:t>NotMapped</w:t>
        </w:r>
        <w:proofErr w:type="spellEnd"/>
        <w:r>
          <w:t>]</w:t>
        </w:r>
        <w:r>
          <w:t>”</w:t>
        </w:r>
        <w:r>
          <w:t xml:space="preserve"> attribute on </w:t>
        </w:r>
      </w:ins>
      <w:ins w:id="109" w:author="Nick Airdo" w:date="2011-07-17T07:28:00Z">
        <w:r>
          <w:t>any properties that are not mapped to a column in the database.</w:t>
        </w:r>
      </w:ins>
    </w:p>
    <w:p w:rsidR="00430AFE" w:rsidRPr="00430AFE" w:rsidRDefault="00430AFE" w:rsidP="00430AFE">
      <w:pPr>
        <w:pStyle w:val="Heading1"/>
        <w:rPr>
          <w:ins w:id="110" w:author="Nick Airdo" w:date="2011-07-17T07:29:00Z"/>
        </w:rPr>
      </w:pPr>
      <w:bookmarkStart w:id="111" w:name="_Toc298702873"/>
      <w:ins w:id="112" w:author="Nick Airdo" w:date="2011-07-17T07:29:00Z">
        <w:r>
          <w:lastRenderedPageBreak/>
          <w:t>Namespaces and Conventions</w:t>
        </w:r>
        <w:bookmarkEnd w:id="111"/>
      </w:ins>
    </w:p>
    <w:p w:rsidR="00430AFE" w:rsidRPr="004527A8" w:rsidRDefault="00430AFE" w:rsidP="004527A8">
      <w:pPr>
        <w:rPr>
          <w:rPrChange w:id="113" w:author="Nick Airdo" w:date="2011-07-17T07:24:00Z">
            <w:rPr/>
          </w:rPrChange>
        </w:rPr>
        <w:pPrChange w:id="114" w:author="Nick Airdo" w:date="2011-07-17T07:24:00Z">
          <w:pPr/>
        </w:pPrChange>
      </w:pPr>
    </w:p>
    <w:sectPr w:rsidR="00430AFE" w:rsidRPr="004527A8" w:rsidSect="00397F62">
      <w:headerReference w:type="default" r:id="rId22"/>
      <w:footerReference w:type="even" r:id="rId23"/>
      <w:pgSz w:w="12240" w:h="15840" w:code="1"/>
      <w:pgMar w:top="1296" w:right="1728" w:bottom="1296" w:left="1728" w:header="720"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370E" w:rsidRDefault="0016370E" w:rsidP="0073141B">
      <w:r>
        <w:separator/>
      </w:r>
    </w:p>
  </w:endnote>
  <w:endnote w:type="continuationSeparator" w:id="0">
    <w:p w:rsidR="0016370E" w:rsidRDefault="0016370E" w:rsidP="007314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EEA" w:rsidRDefault="00CD786F" w:rsidP="0073141B">
    <w:pPr>
      <w:pStyle w:val="Footer"/>
      <w:rPr>
        <w:rStyle w:val="PageNumber"/>
      </w:rPr>
    </w:pPr>
    <w:r>
      <w:rPr>
        <w:rStyle w:val="PageNumber"/>
      </w:rPr>
      <w:fldChar w:fldCharType="begin"/>
    </w:r>
    <w:r w:rsidR="00884EEA">
      <w:rPr>
        <w:rStyle w:val="PageNumber"/>
      </w:rPr>
      <w:instrText xml:space="preserve">PAGE  </w:instrText>
    </w:r>
    <w:r>
      <w:rPr>
        <w:rStyle w:val="PageNumber"/>
      </w:rPr>
      <w:fldChar w:fldCharType="end"/>
    </w:r>
  </w:p>
  <w:p w:rsidR="00884EEA" w:rsidRDefault="00884EEA" w:rsidP="007314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370E" w:rsidRDefault="0016370E" w:rsidP="0073141B">
      <w:r>
        <w:separator/>
      </w:r>
    </w:p>
  </w:footnote>
  <w:footnote w:type="continuationSeparator" w:id="0">
    <w:p w:rsidR="0016370E" w:rsidRDefault="0016370E" w:rsidP="007314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EEA" w:rsidRDefault="00CD786F" w:rsidP="0073141B">
    <w:pPr>
      <w:pStyle w:val="Header"/>
    </w:pPr>
    <w:r>
      <w:rPr>
        <w:noProof/>
        <w:lang w:bidi="ar-SA"/>
      </w:rPr>
      <w:pict>
        <v:shapetype id="_x0000_t202" coordsize="21600,21600" o:spt="202" path="m,l,21600r21600,l21600,xe">
          <v:stroke joinstyle="miter"/>
          <v:path gradientshapeok="t" o:connecttype="rect"/>
        </v:shapetype>
        <v:shape id="_x0000_s2068" type="#_x0000_t202" style="position:absolute;left:0;text-align:left;margin-left:452.3pt;margin-top:-2.1pt;width:44.9pt;height:31.95pt;z-index:251658240;v-text-anchor:middle" fillcolor="#dbe5f1 [660]" strokecolor="#dbe5f1 [660]" strokeweight=".5pt">
          <v:fill opacity="26214f"/>
          <v:textbox inset=",0,,0">
            <w:txbxContent>
              <w:p w:rsidR="00E01585" w:rsidRPr="00E01585" w:rsidRDefault="00CD786F" w:rsidP="00E01585">
                <w:pPr>
                  <w:jc w:val="center"/>
                </w:pPr>
                <w:r>
                  <w:fldChar w:fldCharType="begin"/>
                </w:r>
                <w:r w:rsidR="002D775D">
                  <w:instrText xml:space="preserve"> PAGE  \* Arabic  \* MERGEFORMAT </w:instrText>
                </w:r>
                <w:r>
                  <w:fldChar w:fldCharType="separate"/>
                </w:r>
                <w:r w:rsidR="00307ED2">
                  <w:rPr>
                    <w:noProof/>
                  </w:rPr>
                  <w:t>2</w:t>
                </w:r>
                <w:r>
                  <w:rPr>
                    <w:noProof/>
                  </w:rPr>
                  <w:fldChar w:fldCharType="end"/>
                </w:r>
              </w:p>
            </w:txbxContent>
          </v:textbox>
        </v:shape>
      </w:pict>
    </w:r>
    <w:r w:rsidR="00822679">
      <w:rPr>
        <w:noProof/>
      </w:rPr>
      <w:t>Rock</w:t>
    </w:r>
    <w:r w:rsidR="00103A33">
      <w:rPr>
        <w:noProof/>
      </w:rPr>
      <w:t xml:space="preserve"> ChMS </w:t>
    </w:r>
    <w:r w:rsidR="00307ED2">
      <w:rPr>
        <w:noProof/>
      </w:rPr>
      <w:t xml:space="preserve">Complete </w:t>
    </w:r>
    <w:r w:rsidR="00103A33">
      <w:rPr>
        <w:noProof/>
      </w:rPr>
      <w:t>Developer Reference</w:t>
    </w:r>
  </w:p>
  <w:p w:rsidR="00884EEA" w:rsidRPr="00AE7E93" w:rsidRDefault="00CD786F" w:rsidP="0073141B">
    <w:pPr>
      <w:pStyle w:val="Header"/>
    </w:pPr>
    <w:r>
      <w:pict>
        <v:group id="_x0000_s2062" editas="canvas" style="width:6in;height:14.4pt;mso-position-horizontal-relative:char;mso-position-vertical-relative:line" coordorigin="2457,5769" coordsize="7200,2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2457;top:5769;width:7200;height:240" o:preferrelative="f">
            <v:fill o:detectmouseclick="t"/>
            <v:path o:extrusionok="t" o:connecttype="none"/>
            <o:lock v:ext="edit" text="t"/>
          </v:shape>
          <w10:wrap type="none"/>
          <w10:anchorlock/>
        </v:group>
      </w:pict>
    </w:r>
    <w:r w:rsidR="00884EEA">
      <w:rPr>
        <w:noProof/>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3in;height:3in" o:bullet="t"/>
    </w:pict>
  </w:numPicBullet>
  <w:numPicBullet w:numPicBulletId="1">
    <w:pict>
      <v:shape id="_x0000_i1088" type="#_x0000_t75" style="width:3in;height:3in" o:bullet="t"/>
    </w:pict>
  </w:numPicBullet>
  <w:numPicBullet w:numPicBulletId="2">
    <w:pict>
      <v:shape id="_x0000_i1089" type="#_x0000_t75" style="width:3in;height:3in" o:bullet="t"/>
    </w:pict>
  </w:numPicBullet>
  <w:abstractNum w:abstractNumId="0">
    <w:nsid w:val="FFFFFF7C"/>
    <w:multiLevelType w:val="singleLevel"/>
    <w:tmpl w:val="A8542694"/>
    <w:lvl w:ilvl="0">
      <w:start w:val="1"/>
      <w:numFmt w:val="decimal"/>
      <w:lvlText w:val="%1."/>
      <w:lvlJc w:val="left"/>
      <w:pPr>
        <w:tabs>
          <w:tab w:val="num" w:pos="1800"/>
        </w:tabs>
        <w:ind w:left="1800" w:hanging="360"/>
      </w:pPr>
    </w:lvl>
  </w:abstractNum>
  <w:abstractNum w:abstractNumId="1">
    <w:nsid w:val="FFFFFF7D"/>
    <w:multiLevelType w:val="singleLevel"/>
    <w:tmpl w:val="D9CAD3C8"/>
    <w:lvl w:ilvl="0">
      <w:start w:val="1"/>
      <w:numFmt w:val="decimal"/>
      <w:lvlText w:val="%1."/>
      <w:lvlJc w:val="left"/>
      <w:pPr>
        <w:tabs>
          <w:tab w:val="num" w:pos="1440"/>
        </w:tabs>
        <w:ind w:left="1440" w:hanging="360"/>
      </w:pPr>
    </w:lvl>
  </w:abstractNum>
  <w:abstractNum w:abstractNumId="2">
    <w:nsid w:val="FFFFFF7E"/>
    <w:multiLevelType w:val="singleLevel"/>
    <w:tmpl w:val="86944E80"/>
    <w:lvl w:ilvl="0">
      <w:start w:val="1"/>
      <w:numFmt w:val="decimal"/>
      <w:lvlText w:val="%1."/>
      <w:lvlJc w:val="left"/>
      <w:pPr>
        <w:tabs>
          <w:tab w:val="num" w:pos="1080"/>
        </w:tabs>
        <w:ind w:left="1080" w:hanging="360"/>
      </w:pPr>
    </w:lvl>
  </w:abstractNum>
  <w:abstractNum w:abstractNumId="3">
    <w:nsid w:val="FFFFFF7F"/>
    <w:multiLevelType w:val="singleLevel"/>
    <w:tmpl w:val="623CFFAA"/>
    <w:lvl w:ilvl="0">
      <w:start w:val="1"/>
      <w:numFmt w:val="decimal"/>
      <w:pStyle w:val="ListNumber2"/>
      <w:lvlText w:val="%1."/>
      <w:lvlJc w:val="left"/>
      <w:pPr>
        <w:tabs>
          <w:tab w:val="num" w:pos="720"/>
        </w:tabs>
        <w:ind w:left="720" w:hanging="360"/>
      </w:pPr>
    </w:lvl>
  </w:abstractNum>
  <w:abstractNum w:abstractNumId="4">
    <w:nsid w:val="FFFFFF80"/>
    <w:multiLevelType w:val="singleLevel"/>
    <w:tmpl w:val="2AF097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714776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2815B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79E19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73CC13C"/>
    <w:lvl w:ilvl="0">
      <w:start w:val="1"/>
      <w:numFmt w:val="decimal"/>
      <w:pStyle w:val="ListNumber"/>
      <w:lvlText w:val="%1."/>
      <w:lvlJc w:val="left"/>
      <w:pPr>
        <w:tabs>
          <w:tab w:val="num" w:pos="360"/>
        </w:tabs>
        <w:ind w:left="360" w:hanging="360"/>
      </w:pPr>
    </w:lvl>
  </w:abstractNum>
  <w:abstractNum w:abstractNumId="9">
    <w:nsid w:val="FFFFFF89"/>
    <w:multiLevelType w:val="singleLevel"/>
    <w:tmpl w:val="7988E28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8114D1"/>
    <w:multiLevelType w:val="hybridMultilevel"/>
    <w:tmpl w:val="A990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F819A1"/>
    <w:multiLevelType w:val="hybridMultilevel"/>
    <w:tmpl w:val="F3DE3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482375"/>
    <w:multiLevelType w:val="hybridMultilevel"/>
    <w:tmpl w:val="0B6C93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EEB7069"/>
    <w:multiLevelType w:val="hybridMultilevel"/>
    <w:tmpl w:val="82AA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FA518B"/>
    <w:multiLevelType w:val="hybridMultilevel"/>
    <w:tmpl w:val="F4D2C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675FFC"/>
    <w:multiLevelType w:val="hybridMultilevel"/>
    <w:tmpl w:val="15DCF8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00B04E6"/>
    <w:multiLevelType w:val="hybridMultilevel"/>
    <w:tmpl w:val="2438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683C7E"/>
    <w:multiLevelType w:val="hybridMultilevel"/>
    <w:tmpl w:val="B99E8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88E13C3"/>
    <w:multiLevelType w:val="multilevel"/>
    <w:tmpl w:val="C1EE4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B8199A"/>
    <w:multiLevelType w:val="hybridMultilevel"/>
    <w:tmpl w:val="9D7871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AE63E12"/>
    <w:multiLevelType w:val="hybridMultilevel"/>
    <w:tmpl w:val="E5F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8B3B70"/>
    <w:multiLevelType w:val="hybridMultilevel"/>
    <w:tmpl w:val="3C28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0C3467"/>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4AC70030"/>
    <w:multiLevelType w:val="hybridMultilevel"/>
    <w:tmpl w:val="DDD24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B5D74FA"/>
    <w:multiLevelType w:val="hybridMultilevel"/>
    <w:tmpl w:val="C3E84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3540DAB"/>
    <w:multiLevelType w:val="hybridMultilevel"/>
    <w:tmpl w:val="13F63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AD6BBD"/>
    <w:multiLevelType w:val="hybridMultilevel"/>
    <w:tmpl w:val="FB9A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C621FB"/>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5461513E"/>
    <w:multiLevelType w:val="hybridMultilevel"/>
    <w:tmpl w:val="1834F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556A84"/>
    <w:multiLevelType w:val="hybridMultilevel"/>
    <w:tmpl w:val="5330D1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6221B15"/>
    <w:multiLevelType w:val="hybridMultilevel"/>
    <w:tmpl w:val="3F88C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C4204B"/>
    <w:multiLevelType w:val="hybridMultilevel"/>
    <w:tmpl w:val="4F60A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C8359B"/>
    <w:multiLevelType w:val="hybridMultilevel"/>
    <w:tmpl w:val="D2CECC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A331098"/>
    <w:multiLevelType w:val="hybridMultilevel"/>
    <w:tmpl w:val="06AC6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5D402326"/>
    <w:multiLevelType w:val="hybridMultilevel"/>
    <w:tmpl w:val="3C6C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DF7E48"/>
    <w:multiLevelType w:val="hybridMultilevel"/>
    <w:tmpl w:val="2DA6B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73222A"/>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nsid w:val="6DA92EF0"/>
    <w:multiLevelType w:val="hybridMultilevel"/>
    <w:tmpl w:val="AC8E6F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FAF6D2D"/>
    <w:multiLevelType w:val="hybridMultilevel"/>
    <w:tmpl w:val="9E6E67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7DF7839"/>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0">
    <w:nsid w:val="7EFC69BE"/>
    <w:multiLevelType w:val="hybridMultilevel"/>
    <w:tmpl w:val="C80E7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6"/>
  </w:num>
  <w:num w:numId="3">
    <w:abstractNumId w:val="30"/>
  </w:num>
  <w:num w:numId="4">
    <w:abstractNumId w:val="10"/>
  </w:num>
  <w:num w:numId="5">
    <w:abstractNumId w:val="26"/>
  </w:num>
  <w:num w:numId="6">
    <w:abstractNumId w:val="12"/>
  </w:num>
  <w:num w:numId="7">
    <w:abstractNumId w:val="38"/>
  </w:num>
  <w:num w:numId="8">
    <w:abstractNumId w:val="15"/>
  </w:num>
  <w:num w:numId="9">
    <w:abstractNumId w:val="17"/>
  </w:num>
  <w:num w:numId="10">
    <w:abstractNumId w:val="32"/>
  </w:num>
  <w:num w:numId="11">
    <w:abstractNumId w:val="37"/>
  </w:num>
  <w:num w:numId="12">
    <w:abstractNumId w:val="19"/>
  </w:num>
  <w:num w:numId="13">
    <w:abstractNumId w:val="40"/>
  </w:num>
  <w:num w:numId="14">
    <w:abstractNumId w:val="2"/>
  </w:num>
  <w:num w:numId="15">
    <w:abstractNumId w:val="1"/>
  </w:num>
  <w:num w:numId="16">
    <w:abstractNumId w:val="0"/>
  </w:num>
  <w:num w:numId="17">
    <w:abstractNumId w:val="3"/>
  </w:num>
  <w:num w:numId="18">
    <w:abstractNumId w:val="7"/>
  </w:num>
  <w:num w:numId="19">
    <w:abstractNumId w:val="6"/>
  </w:num>
  <w:num w:numId="20">
    <w:abstractNumId w:val="5"/>
  </w:num>
  <w:num w:numId="21">
    <w:abstractNumId w:val="4"/>
  </w:num>
  <w:num w:numId="22">
    <w:abstractNumId w:val="9"/>
  </w:num>
  <w:num w:numId="23">
    <w:abstractNumId w:val="22"/>
  </w:num>
  <w:num w:numId="24">
    <w:abstractNumId w:val="27"/>
  </w:num>
  <w:num w:numId="25">
    <w:abstractNumId w:val="39"/>
  </w:num>
  <w:num w:numId="26">
    <w:abstractNumId w:val="3"/>
    <w:lvlOverride w:ilvl="0">
      <w:startOverride w:val="1"/>
    </w:lvlOverride>
  </w:num>
  <w:num w:numId="27">
    <w:abstractNumId w:val="3"/>
    <w:lvlOverride w:ilvl="0">
      <w:startOverride w:val="1"/>
    </w:lvlOverride>
  </w:num>
  <w:num w:numId="28">
    <w:abstractNumId w:val="24"/>
  </w:num>
  <w:num w:numId="29">
    <w:abstractNumId w:val="29"/>
  </w:num>
  <w:num w:numId="30">
    <w:abstractNumId w:val="8"/>
    <w:lvlOverride w:ilvl="0">
      <w:startOverride w:val="1"/>
    </w:lvlOverride>
  </w:num>
  <w:num w:numId="31">
    <w:abstractNumId w:val="18"/>
  </w:num>
  <w:num w:numId="32">
    <w:abstractNumId w:val="16"/>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4"/>
  </w:num>
  <w:num w:numId="36">
    <w:abstractNumId w:val="28"/>
  </w:num>
  <w:num w:numId="37">
    <w:abstractNumId w:val="23"/>
  </w:num>
  <w:num w:numId="38">
    <w:abstractNumId w:val="25"/>
  </w:num>
  <w:num w:numId="39">
    <w:abstractNumId w:val="11"/>
  </w:num>
  <w:num w:numId="40">
    <w:abstractNumId w:val="20"/>
  </w:num>
  <w:num w:numId="41">
    <w:abstractNumId w:val="13"/>
  </w:num>
  <w:num w:numId="42">
    <w:abstractNumId w:val="35"/>
  </w:num>
  <w:num w:numId="43">
    <w:abstractNumId w:val="21"/>
  </w:num>
  <w:num w:numId="44">
    <w:abstractNumId w:val="3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2"/>
  <w:activeWritingStyle w:appName="MSWord" w:lang="en-US" w:vendorID="64" w:dllVersion="131078" w:nlCheck="1" w:checkStyle="1"/>
  <w:proofState w:spelling="clean" w:grammar="clean"/>
  <w:stylePaneFormatFilter w:val="0004"/>
  <w:trackRevisions/>
  <w:defaultTabStop w:val="720"/>
  <w:drawingGridHorizontalSpacing w:val="120"/>
  <w:drawingGridVerticalSpacing w:val="144"/>
  <w:displayHorizontalDrawingGridEvery w:val="2"/>
  <w:noPunctuationKerning/>
  <w:characterSpacingControl w:val="doNotCompress"/>
  <w:hdrShapeDefaults>
    <o:shapedefaults v:ext="edit" spidmax="5122" fillcolor="none [660]" strokecolor="none [1311]">
      <v:fill color="none [660]"/>
      <v:stroke color="none [1311]"/>
      <o:colormru v:ext="edit" colors="#94cc6e,#ffc,#f8f5d0,#f7f2af,#f0f0f0"/>
    </o:shapedefaults>
    <o:shapelayout v:ext="edit">
      <o:idmap v:ext="edit" data="2"/>
    </o:shapelayout>
  </w:hdrShapeDefaults>
  <w:footnotePr>
    <w:footnote w:id="-1"/>
    <w:footnote w:id="0"/>
  </w:footnotePr>
  <w:endnotePr>
    <w:endnote w:id="-1"/>
    <w:endnote w:id="0"/>
  </w:endnotePr>
  <w:compat>
    <w:useFELayout/>
  </w:compat>
  <w:rsids>
    <w:rsidRoot w:val="00A3607B"/>
    <w:rsid w:val="00000719"/>
    <w:rsid w:val="0000190A"/>
    <w:rsid w:val="00002A23"/>
    <w:rsid w:val="00006CD6"/>
    <w:rsid w:val="00006FDC"/>
    <w:rsid w:val="00007C92"/>
    <w:rsid w:val="00007F0C"/>
    <w:rsid w:val="00007FAD"/>
    <w:rsid w:val="00011055"/>
    <w:rsid w:val="00011527"/>
    <w:rsid w:val="00011E78"/>
    <w:rsid w:val="000168C0"/>
    <w:rsid w:val="0002055F"/>
    <w:rsid w:val="00023BE8"/>
    <w:rsid w:val="00025FA9"/>
    <w:rsid w:val="0003066A"/>
    <w:rsid w:val="00031652"/>
    <w:rsid w:val="0003305D"/>
    <w:rsid w:val="000352B7"/>
    <w:rsid w:val="00036DCD"/>
    <w:rsid w:val="000469B1"/>
    <w:rsid w:val="000546AA"/>
    <w:rsid w:val="000608F7"/>
    <w:rsid w:val="00061231"/>
    <w:rsid w:val="00061E1C"/>
    <w:rsid w:val="00061EEC"/>
    <w:rsid w:val="00062782"/>
    <w:rsid w:val="0006283A"/>
    <w:rsid w:val="000645C6"/>
    <w:rsid w:val="000647A4"/>
    <w:rsid w:val="00065F8D"/>
    <w:rsid w:val="00067B4F"/>
    <w:rsid w:val="00070287"/>
    <w:rsid w:val="000709DC"/>
    <w:rsid w:val="00071122"/>
    <w:rsid w:val="0007316C"/>
    <w:rsid w:val="00074468"/>
    <w:rsid w:val="00074E3B"/>
    <w:rsid w:val="000752B0"/>
    <w:rsid w:val="00075DF1"/>
    <w:rsid w:val="000811DE"/>
    <w:rsid w:val="00085913"/>
    <w:rsid w:val="0009148A"/>
    <w:rsid w:val="00092CF7"/>
    <w:rsid w:val="00094D40"/>
    <w:rsid w:val="00095508"/>
    <w:rsid w:val="0009581A"/>
    <w:rsid w:val="000969DE"/>
    <w:rsid w:val="000A03B4"/>
    <w:rsid w:val="000A0BA7"/>
    <w:rsid w:val="000A17DF"/>
    <w:rsid w:val="000A2703"/>
    <w:rsid w:val="000A47BA"/>
    <w:rsid w:val="000A5FC9"/>
    <w:rsid w:val="000A73CD"/>
    <w:rsid w:val="000A7D39"/>
    <w:rsid w:val="000B24D8"/>
    <w:rsid w:val="000B2A29"/>
    <w:rsid w:val="000B3144"/>
    <w:rsid w:val="000B4333"/>
    <w:rsid w:val="000B43CE"/>
    <w:rsid w:val="000B440E"/>
    <w:rsid w:val="000B518C"/>
    <w:rsid w:val="000B5DBE"/>
    <w:rsid w:val="000B780A"/>
    <w:rsid w:val="000C113F"/>
    <w:rsid w:val="000C3BC0"/>
    <w:rsid w:val="000C40EE"/>
    <w:rsid w:val="000C4F61"/>
    <w:rsid w:val="000C5200"/>
    <w:rsid w:val="000C672D"/>
    <w:rsid w:val="000D1A2D"/>
    <w:rsid w:val="000D26EB"/>
    <w:rsid w:val="000D4801"/>
    <w:rsid w:val="000D5AC1"/>
    <w:rsid w:val="000E7FE3"/>
    <w:rsid w:val="000F7B66"/>
    <w:rsid w:val="001013EB"/>
    <w:rsid w:val="00101B91"/>
    <w:rsid w:val="0010362D"/>
    <w:rsid w:val="00103A33"/>
    <w:rsid w:val="00107904"/>
    <w:rsid w:val="0011059D"/>
    <w:rsid w:val="0011081B"/>
    <w:rsid w:val="001108E9"/>
    <w:rsid w:val="00110A9C"/>
    <w:rsid w:val="00111DD0"/>
    <w:rsid w:val="00112AFF"/>
    <w:rsid w:val="0011367A"/>
    <w:rsid w:val="00121951"/>
    <w:rsid w:val="0012388E"/>
    <w:rsid w:val="0012451A"/>
    <w:rsid w:val="001245A4"/>
    <w:rsid w:val="001268A3"/>
    <w:rsid w:val="0013502F"/>
    <w:rsid w:val="00135096"/>
    <w:rsid w:val="001414BA"/>
    <w:rsid w:val="00141DB4"/>
    <w:rsid w:val="00144E48"/>
    <w:rsid w:val="00145B6B"/>
    <w:rsid w:val="0015059D"/>
    <w:rsid w:val="00151B75"/>
    <w:rsid w:val="00153AC7"/>
    <w:rsid w:val="00153FA4"/>
    <w:rsid w:val="001548AA"/>
    <w:rsid w:val="00161131"/>
    <w:rsid w:val="00161A74"/>
    <w:rsid w:val="001624FD"/>
    <w:rsid w:val="0016370E"/>
    <w:rsid w:val="00163FA0"/>
    <w:rsid w:val="00165A50"/>
    <w:rsid w:val="00165ED5"/>
    <w:rsid w:val="00171311"/>
    <w:rsid w:val="001715D9"/>
    <w:rsid w:val="0017517D"/>
    <w:rsid w:val="00185976"/>
    <w:rsid w:val="00192DE1"/>
    <w:rsid w:val="00193F65"/>
    <w:rsid w:val="001A027B"/>
    <w:rsid w:val="001A1204"/>
    <w:rsid w:val="001A1383"/>
    <w:rsid w:val="001A1844"/>
    <w:rsid w:val="001A34F5"/>
    <w:rsid w:val="001A47C1"/>
    <w:rsid w:val="001B08D2"/>
    <w:rsid w:val="001B25D2"/>
    <w:rsid w:val="001B3531"/>
    <w:rsid w:val="001B63C0"/>
    <w:rsid w:val="001B6914"/>
    <w:rsid w:val="001C07B2"/>
    <w:rsid w:val="001C1135"/>
    <w:rsid w:val="001C4477"/>
    <w:rsid w:val="001C5E97"/>
    <w:rsid w:val="001D196B"/>
    <w:rsid w:val="001D300A"/>
    <w:rsid w:val="001D7023"/>
    <w:rsid w:val="001D7AC8"/>
    <w:rsid w:val="001E1980"/>
    <w:rsid w:val="001E2F4D"/>
    <w:rsid w:val="001E342D"/>
    <w:rsid w:val="001E5CF4"/>
    <w:rsid w:val="001E60DE"/>
    <w:rsid w:val="001E645F"/>
    <w:rsid w:val="001F0AE4"/>
    <w:rsid w:val="001F2173"/>
    <w:rsid w:val="001F42FE"/>
    <w:rsid w:val="001F67CA"/>
    <w:rsid w:val="001F7520"/>
    <w:rsid w:val="0020286A"/>
    <w:rsid w:val="0020315D"/>
    <w:rsid w:val="002032C7"/>
    <w:rsid w:val="002039DE"/>
    <w:rsid w:val="002046D3"/>
    <w:rsid w:val="00205706"/>
    <w:rsid w:val="00206943"/>
    <w:rsid w:val="002147FB"/>
    <w:rsid w:val="00215687"/>
    <w:rsid w:val="00215C44"/>
    <w:rsid w:val="002200AB"/>
    <w:rsid w:val="00221C22"/>
    <w:rsid w:val="00222D5F"/>
    <w:rsid w:val="0022396F"/>
    <w:rsid w:val="00225C4D"/>
    <w:rsid w:val="002326DA"/>
    <w:rsid w:val="0023624D"/>
    <w:rsid w:val="0023674B"/>
    <w:rsid w:val="00240191"/>
    <w:rsid w:val="0024215A"/>
    <w:rsid w:val="00242E03"/>
    <w:rsid w:val="00243BE5"/>
    <w:rsid w:val="00244D09"/>
    <w:rsid w:val="0024538E"/>
    <w:rsid w:val="00245A7C"/>
    <w:rsid w:val="00247D53"/>
    <w:rsid w:val="00253831"/>
    <w:rsid w:val="002554D8"/>
    <w:rsid w:val="00257AFC"/>
    <w:rsid w:val="00257C00"/>
    <w:rsid w:val="00261F59"/>
    <w:rsid w:val="002622A7"/>
    <w:rsid w:val="00265952"/>
    <w:rsid w:val="00266657"/>
    <w:rsid w:val="00267236"/>
    <w:rsid w:val="00267B68"/>
    <w:rsid w:val="00272B66"/>
    <w:rsid w:val="0027614D"/>
    <w:rsid w:val="00276B2A"/>
    <w:rsid w:val="002776B8"/>
    <w:rsid w:val="00282160"/>
    <w:rsid w:val="002842C7"/>
    <w:rsid w:val="00285B74"/>
    <w:rsid w:val="002911F4"/>
    <w:rsid w:val="002962FB"/>
    <w:rsid w:val="002A2055"/>
    <w:rsid w:val="002A22C4"/>
    <w:rsid w:val="002A3E42"/>
    <w:rsid w:val="002A4DA8"/>
    <w:rsid w:val="002A54CB"/>
    <w:rsid w:val="002A6074"/>
    <w:rsid w:val="002A67DD"/>
    <w:rsid w:val="002B0441"/>
    <w:rsid w:val="002B0AB1"/>
    <w:rsid w:val="002B2DB5"/>
    <w:rsid w:val="002B4165"/>
    <w:rsid w:val="002B7BAD"/>
    <w:rsid w:val="002C5DEB"/>
    <w:rsid w:val="002D0B2D"/>
    <w:rsid w:val="002D5C74"/>
    <w:rsid w:val="002D6D1D"/>
    <w:rsid w:val="002D760B"/>
    <w:rsid w:val="002D775D"/>
    <w:rsid w:val="002E04BA"/>
    <w:rsid w:val="002E1464"/>
    <w:rsid w:val="002E1ECE"/>
    <w:rsid w:val="002E5E52"/>
    <w:rsid w:val="002F425B"/>
    <w:rsid w:val="00303D15"/>
    <w:rsid w:val="003042D7"/>
    <w:rsid w:val="00307ED2"/>
    <w:rsid w:val="003130B9"/>
    <w:rsid w:val="003151C3"/>
    <w:rsid w:val="00315C4E"/>
    <w:rsid w:val="00315F00"/>
    <w:rsid w:val="00322A8B"/>
    <w:rsid w:val="003234DA"/>
    <w:rsid w:val="003236FA"/>
    <w:rsid w:val="00325DA1"/>
    <w:rsid w:val="003303D9"/>
    <w:rsid w:val="003304DF"/>
    <w:rsid w:val="0033302B"/>
    <w:rsid w:val="00335307"/>
    <w:rsid w:val="003355E5"/>
    <w:rsid w:val="003366C5"/>
    <w:rsid w:val="00337297"/>
    <w:rsid w:val="00340E03"/>
    <w:rsid w:val="0034421F"/>
    <w:rsid w:val="00344BF1"/>
    <w:rsid w:val="0035201B"/>
    <w:rsid w:val="0035375C"/>
    <w:rsid w:val="003605C8"/>
    <w:rsid w:val="003610E9"/>
    <w:rsid w:val="0036116A"/>
    <w:rsid w:val="00362DDD"/>
    <w:rsid w:val="00362FC8"/>
    <w:rsid w:val="00365A5B"/>
    <w:rsid w:val="003671CB"/>
    <w:rsid w:val="00367498"/>
    <w:rsid w:val="0037002D"/>
    <w:rsid w:val="00371BED"/>
    <w:rsid w:val="00380718"/>
    <w:rsid w:val="00380A09"/>
    <w:rsid w:val="00381A9C"/>
    <w:rsid w:val="003827BB"/>
    <w:rsid w:val="00386328"/>
    <w:rsid w:val="00390CA3"/>
    <w:rsid w:val="00397F62"/>
    <w:rsid w:val="003A4A4A"/>
    <w:rsid w:val="003A612C"/>
    <w:rsid w:val="003A6E1E"/>
    <w:rsid w:val="003A75E2"/>
    <w:rsid w:val="003A7B40"/>
    <w:rsid w:val="003B14BE"/>
    <w:rsid w:val="003B24A7"/>
    <w:rsid w:val="003B5C16"/>
    <w:rsid w:val="003B7E55"/>
    <w:rsid w:val="003C0154"/>
    <w:rsid w:val="003C1723"/>
    <w:rsid w:val="003C5CA8"/>
    <w:rsid w:val="003C63EC"/>
    <w:rsid w:val="003C78F2"/>
    <w:rsid w:val="003C7DDD"/>
    <w:rsid w:val="003C7ED9"/>
    <w:rsid w:val="003E1D15"/>
    <w:rsid w:val="003E3E29"/>
    <w:rsid w:val="003E4923"/>
    <w:rsid w:val="003E5B33"/>
    <w:rsid w:val="003F1A1A"/>
    <w:rsid w:val="003F1C1B"/>
    <w:rsid w:val="003F334D"/>
    <w:rsid w:val="003F7148"/>
    <w:rsid w:val="003F7E05"/>
    <w:rsid w:val="004001C6"/>
    <w:rsid w:val="00400FDA"/>
    <w:rsid w:val="00404D02"/>
    <w:rsid w:val="004068BB"/>
    <w:rsid w:val="00411B05"/>
    <w:rsid w:val="00415228"/>
    <w:rsid w:val="00415E44"/>
    <w:rsid w:val="00420CA1"/>
    <w:rsid w:val="00425655"/>
    <w:rsid w:val="00426857"/>
    <w:rsid w:val="004269D0"/>
    <w:rsid w:val="00430AFE"/>
    <w:rsid w:val="004321CB"/>
    <w:rsid w:val="004324E9"/>
    <w:rsid w:val="00432983"/>
    <w:rsid w:val="0043384C"/>
    <w:rsid w:val="0044006D"/>
    <w:rsid w:val="0044067E"/>
    <w:rsid w:val="0044114A"/>
    <w:rsid w:val="00442AEE"/>
    <w:rsid w:val="004431C5"/>
    <w:rsid w:val="0044408C"/>
    <w:rsid w:val="004451D0"/>
    <w:rsid w:val="004458A0"/>
    <w:rsid w:val="004479C0"/>
    <w:rsid w:val="00447D26"/>
    <w:rsid w:val="00450BB2"/>
    <w:rsid w:val="00450C8C"/>
    <w:rsid w:val="00452697"/>
    <w:rsid w:val="004527A8"/>
    <w:rsid w:val="004529C9"/>
    <w:rsid w:val="00453C8D"/>
    <w:rsid w:val="00453E4E"/>
    <w:rsid w:val="00454C33"/>
    <w:rsid w:val="00461F8D"/>
    <w:rsid w:val="00462D02"/>
    <w:rsid w:val="004648A2"/>
    <w:rsid w:val="00464F49"/>
    <w:rsid w:val="00466818"/>
    <w:rsid w:val="00467645"/>
    <w:rsid w:val="00471BCA"/>
    <w:rsid w:val="004728FD"/>
    <w:rsid w:val="00473E70"/>
    <w:rsid w:val="004764DF"/>
    <w:rsid w:val="004768BC"/>
    <w:rsid w:val="00481C11"/>
    <w:rsid w:val="00482C54"/>
    <w:rsid w:val="00483002"/>
    <w:rsid w:val="004834F9"/>
    <w:rsid w:val="00483968"/>
    <w:rsid w:val="00484045"/>
    <w:rsid w:val="004855E5"/>
    <w:rsid w:val="00486021"/>
    <w:rsid w:val="0049027A"/>
    <w:rsid w:val="00490749"/>
    <w:rsid w:val="00490F6D"/>
    <w:rsid w:val="00494612"/>
    <w:rsid w:val="00495514"/>
    <w:rsid w:val="00497774"/>
    <w:rsid w:val="004A183D"/>
    <w:rsid w:val="004A282E"/>
    <w:rsid w:val="004A5DEE"/>
    <w:rsid w:val="004A68C6"/>
    <w:rsid w:val="004A7257"/>
    <w:rsid w:val="004B194B"/>
    <w:rsid w:val="004B4FE7"/>
    <w:rsid w:val="004C0E69"/>
    <w:rsid w:val="004C0E6B"/>
    <w:rsid w:val="004C2415"/>
    <w:rsid w:val="004C3317"/>
    <w:rsid w:val="004D34CE"/>
    <w:rsid w:val="004E0928"/>
    <w:rsid w:val="004E158A"/>
    <w:rsid w:val="004E39BD"/>
    <w:rsid w:val="004E586A"/>
    <w:rsid w:val="004E79BF"/>
    <w:rsid w:val="004F1620"/>
    <w:rsid w:val="004F4A6E"/>
    <w:rsid w:val="004F630F"/>
    <w:rsid w:val="00500C98"/>
    <w:rsid w:val="005055B3"/>
    <w:rsid w:val="00505B99"/>
    <w:rsid w:val="0051127B"/>
    <w:rsid w:val="00511E6C"/>
    <w:rsid w:val="00520BC3"/>
    <w:rsid w:val="00521E04"/>
    <w:rsid w:val="005263B9"/>
    <w:rsid w:val="00530E2A"/>
    <w:rsid w:val="0053182D"/>
    <w:rsid w:val="005402E9"/>
    <w:rsid w:val="00540A9D"/>
    <w:rsid w:val="00545130"/>
    <w:rsid w:val="00547220"/>
    <w:rsid w:val="00550DCB"/>
    <w:rsid w:val="00552711"/>
    <w:rsid w:val="00553FC8"/>
    <w:rsid w:val="00556B86"/>
    <w:rsid w:val="00562A50"/>
    <w:rsid w:val="00564A57"/>
    <w:rsid w:val="0056576A"/>
    <w:rsid w:val="0056603E"/>
    <w:rsid w:val="00567702"/>
    <w:rsid w:val="00574EA9"/>
    <w:rsid w:val="0058032C"/>
    <w:rsid w:val="00580CCA"/>
    <w:rsid w:val="00581F3B"/>
    <w:rsid w:val="00584B6B"/>
    <w:rsid w:val="00586236"/>
    <w:rsid w:val="00590F88"/>
    <w:rsid w:val="005929A9"/>
    <w:rsid w:val="00593669"/>
    <w:rsid w:val="00595D88"/>
    <w:rsid w:val="00597E2B"/>
    <w:rsid w:val="005A407F"/>
    <w:rsid w:val="005A5B94"/>
    <w:rsid w:val="005A6FA9"/>
    <w:rsid w:val="005A78DF"/>
    <w:rsid w:val="005B0034"/>
    <w:rsid w:val="005B0958"/>
    <w:rsid w:val="005B2DAC"/>
    <w:rsid w:val="005B3DA3"/>
    <w:rsid w:val="005B46B0"/>
    <w:rsid w:val="005B489D"/>
    <w:rsid w:val="005B5E9D"/>
    <w:rsid w:val="005B6158"/>
    <w:rsid w:val="005C0D66"/>
    <w:rsid w:val="005C2888"/>
    <w:rsid w:val="005C2BAC"/>
    <w:rsid w:val="005C6C24"/>
    <w:rsid w:val="005D1A70"/>
    <w:rsid w:val="005D6826"/>
    <w:rsid w:val="005E14E8"/>
    <w:rsid w:val="005E4F91"/>
    <w:rsid w:val="005E698F"/>
    <w:rsid w:val="005F01B2"/>
    <w:rsid w:val="005F049F"/>
    <w:rsid w:val="005F0BA1"/>
    <w:rsid w:val="005F411F"/>
    <w:rsid w:val="005F4D73"/>
    <w:rsid w:val="005F7577"/>
    <w:rsid w:val="005F7B51"/>
    <w:rsid w:val="00600B21"/>
    <w:rsid w:val="00600C86"/>
    <w:rsid w:val="00612B2E"/>
    <w:rsid w:val="00613277"/>
    <w:rsid w:val="00616038"/>
    <w:rsid w:val="00616603"/>
    <w:rsid w:val="00616DD9"/>
    <w:rsid w:val="006171B2"/>
    <w:rsid w:val="00617887"/>
    <w:rsid w:val="0062140A"/>
    <w:rsid w:val="006215E2"/>
    <w:rsid w:val="006227BC"/>
    <w:rsid w:val="006247D0"/>
    <w:rsid w:val="006264BC"/>
    <w:rsid w:val="0062702D"/>
    <w:rsid w:val="006303B7"/>
    <w:rsid w:val="006335D4"/>
    <w:rsid w:val="0063453D"/>
    <w:rsid w:val="00634B13"/>
    <w:rsid w:val="00640A83"/>
    <w:rsid w:val="006431B0"/>
    <w:rsid w:val="00650AD1"/>
    <w:rsid w:val="00650CD8"/>
    <w:rsid w:val="0066033C"/>
    <w:rsid w:val="00661F87"/>
    <w:rsid w:val="006637BF"/>
    <w:rsid w:val="00663F84"/>
    <w:rsid w:val="00667888"/>
    <w:rsid w:val="00671770"/>
    <w:rsid w:val="00673EEB"/>
    <w:rsid w:val="0067443E"/>
    <w:rsid w:val="00674C0F"/>
    <w:rsid w:val="0067584F"/>
    <w:rsid w:val="006759CE"/>
    <w:rsid w:val="00675EF5"/>
    <w:rsid w:val="0067769A"/>
    <w:rsid w:val="00677A0F"/>
    <w:rsid w:val="006825AD"/>
    <w:rsid w:val="00690FA5"/>
    <w:rsid w:val="0069179D"/>
    <w:rsid w:val="0069216A"/>
    <w:rsid w:val="00692A5D"/>
    <w:rsid w:val="00694456"/>
    <w:rsid w:val="00695ED5"/>
    <w:rsid w:val="00697600"/>
    <w:rsid w:val="006A062F"/>
    <w:rsid w:val="006A3227"/>
    <w:rsid w:val="006B3013"/>
    <w:rsid w:val="006B3A5C"/>
    <w:rsid w:val="006B4817"/>
    <w:rsid w:val="006B6D84"/>
    <w:rsid w:val="006B71B9"/>
    <w:rsid w:val="006C15DA"/>
    <w:rsid w:val="006C5C0E"/>
    <w:rsid w:val="006C7939"/>
    <w:rsid w:val="006D2503"/>
    <w:rsid w:val="006D31E9"/>
    <w:rsid w:val="006D5BFB"/>
    <w:rsid w:val="006D6776"/>
    <w:rsid w:val="006D7ED8"/>
    <w:rsid w:val="006E0566"/>
    <w:rsid w:val="006E22DC"/>
    <w:rsid w:val="006E32B5"/>
    <w:rsid w:val="006E5541"/>
    <w:rsid w:val="006E572A"/>
    <w:rsid w:val="006F06E4"/>
    <w:rsid w:val="006F3DCB"/>
    <w:rsid w:val="006F43F7"/>
    <w:rsid w:val="006F5747"/>
    <w:rsid w:val="006F7042"/>
    <w:rsid w:val="00712A4E"/>
    <w:rsid w:val="007156E4"/>
    <w:rsid w:val="00716822"/>
    <w:rsid w:val="00720377"/>
    <w:rsid w:val="00720876"/>
    <w:rsid w:val="00720BF9"/>
    <w:rsid w:val="00721435"/>
    <w:rsid w:val="00721C74"/>
    <w:rsid w:val="00724E5D"/>
    <w:rsid w:val="00725E1C"/>
    <w:rsid w:val="0073141B"/>
    <w:rsid w:val="0073153F"/>
    <w:rsid w:val="00731BE3"/>
    <w:rsid w:val="00733666"/>
    <w:rsid w:val="00735B83"/>
    <w:rsid w:val="00736AA4"/>
    <w:rsid w:val="007370F3"/>
    <w:rsid w:val="00737667"/>
    <w:rsid w:val="00741CF6"/>
    <w:rsid w:val="00743FD9"/>
    <w:rsid w:val="00744A27"/>
    <w:rsid w:val="00754EAF"/>
    <w:rsid w:val="00756F6A"/>
    <w:rsid w:val="00757111"/>
    <w:rsid w:val="007571E8"/>
    <w:rsid w:val="00757BDC"/>
    <w:rsid w:val="00757BDD"/>
    <w:rsid w:val="007620EF"/>
    <w:rsid w:val="007627F5"/>
    <w:rsid w:val="0077155F"/>
    <w:rsid w:val="00772FF3"/>
    <w:rsid w:val="00774CD5"/>
    <w:rsid w:val="007750CC"/>
    <w:rsid w:val="007752DE"/>
    <w:rsid w:val="00775492"/>
    <w:rsid w:val="0077767F"/>
    <w:rsid w:val="00780D37"/>
    <w:rsid w:val="00781742"/>
    <w:rsid w:val="00782E1E"/>
    <w:rsid w:val="0078571C"/>
    <w:rsid w:val="00786171"/>
    <w:rsid w:val="007862E3"/>
    <w:rsid w:val="007867DD"/>
    <w:rsid w:val="00790C88"/>
    <w:rsid w:val="007A02E0"/>
    <w:rsid w:val="007A79F3"/>
    <w:rsid w:val="007A7F7F"/>
    <w:rsid w:val="007B0208"/>
    <w:rsid w:val="007B1AD2"/>
    <w:rsid w:val="007B2012"/>
    <w:rsid w:val="007B2A3B"/>
    <w:rsid w:val="007B4DFA"/>
    <w:rsid w:val="007B5B5F"/>
    <w:rsid w:val="007C038A"/>
    <w:rsid w:val="007C0870"/>
    <w:rsid w:val="007C44BD"/>
    <w:rsid w:val="007C461A"/>
    <w:rsid w:val="007C4DAF"/>
    <w:rsid w:val="007C69F9"/>
    <w:rsid w:val="007D106C"/>
    <w:rsid w:val="007D4C1F"/>
    <w:rsid w:val="007D4F63"/>
    <w:rsid w:val="007E7F4F"/>
    <w:rsid w:val="007F0B6D"/>
    <w:rsid w:val="007F2594"/>
    <w:rsid w:val="007F349A"/>
    <w:rsid w:val="007F55EE"/>
    <w:rsid w:val="007F6076"/>
    <w:rsid w:val="00801A88"/>
    <w:rsid w:val="00801EEF"/>
    <w:rsid w:val="008022B1"/>
    <w:rsid w:val="00802576"/>
    <w:rsid w:val="00802B4D"/>
    <w:rsid w:val="00804357"/>
    <w:rsid w:val="008045F5"/>
    <w:rsid w:val="008057AC"/>
    <w:rsid w:val="00805F8D"/>
    <w:rsid w:val="008074EE"/>
    <w:rsid w:val="00810F5D"/>
    <w:rsid w:val="008116B8"/>
    <w:rsid w:val="008135AF"/>
    <w:rsid w:val="008136FC"/>
    <w:rsid w:val="00820F42"/>
    <w:rsid w:val="00821BBD"/>
    <w:rsid w:val="00821C73"/>
    <w:rsid w:val="00822679"/>
    <w:rsid w:val="008253D6"/>
    <w:rsid w:val="008337FE"/>
    <w:rsid w:val="00833AB8"/>
    <w:rsid w:val="00834A16"/>
    <w:rsid w:val="0083533D"/>
    <w:rsid w:val="00842E0A"/>
    <w:rsid w:val="00844599"/>
    <w:rsid w:val="00844ED7"/>
    <w:rsid w:val="008457D4"/>
    <w:rsid w:val="00845959"/>
    <w:rsid w:val="008564DA"/>
    <w:rsid w:val="008614CA"/>
    <w:rsid w:val="00862892"/>
    <w:rsid w:val="0086419D"/>
    <w:rsid w:val="00865D32"/>
    <w:rsid w:val="008735B0"/>
    <w:rsid w:val="00874649"/>
    <w:rsid w:val="00874DC1"/>
    <w:rsid w:val="0087518D"/>
    <w:rsid w:val="00876430"/>
    <w:rsid w:val="00876C4C"/>
    <w:rsid w:val="00880720"/>
    <w:rsid w:val="008812D5"/>
    <w:rsid w:val="00884EEA"/>
    <w:rsid w:val="00890FD7"/>
    <w:rsid w:val="00892C1D"/>
    <w:rsid w:val="00892EEA"/>
    <w:rsid w:val="008948D6"/>
    <w:rsid w:val="00895323"/>
    <w:rsid w:val="00895DB1"/>
    <w:rsid w:val="008B0C81"/>
    <w:rsid w:val="008B35FA"/>
    <w:rsid w:val="008B42CD"/>
    <w:rsid w:val="008B7B08"/>
    <w:rsid w:val="008C09D8"/>
    <w:rsid w:val="008C151B"/>
    <w:rsid w:val="008C2376"/>
    <w:rsid w:val="008C7864"/>
    <w:rsid w:val="008D25BD"/>
    <w:rsid w:val="008D34AA"/>
    <w:rsid w:val="008D6278"/>
    <w:rsid w:val="008E3E1F"/>
    <w:rsid w:val="008F04AF"/>
    <w:rsid w:val="008F0D84"/>
    <w:rsid w:val="008F5CF0"/>
    <w:rsid w:val="00903BC9"/>
    <w:rsid w:val="00910D85"/>
    <w:rsid w:val="0091154B"/>
    <w:rsid w:val="00912133"/>
    <w:rsid w:val="00915B61"/>
    <w:rsid w:val="00917C0B"/>
    <w:rsid w:val="00920A1E"/>
    <w:rsid w:val="009232A2"/>
    <w:rsid w:val="00927314"/>
    <w:rsid w:val="00933BC9"/>
    <w:rsid w:val="00934B1E"/>
    <w:rsid w:val="00941D4C"/>
    <w:rsid w:val="00943636"/>
    <w:rsid w:val="00950A26"/>
    <w:rsid w:val="009537BB"/>
    <w:rsid w:val="0095757F"/>
    <w:rsid w:val="00967F0B"/>
    <w:rsid w:val="00971A0F"/>
    <w:rsid w:val="00972081"/>
    <w:rsid w:val="009732CC"/>
    <w:rsid w:val="009733BF"/>
    <w:rsid w:val="00974824"/>
    <w:rsid w:val="00976B32"/>
    <w:rsid w:val="00982CDF"/>
    <w:rsid w:val="00983158"/>
    <w:rsid w:val="0098578F"/>
    <w:rsid w:val="00985A91"/>
    <w:rsid w:val="00986D18"/>
    <w:rsid w:val="0098780A"/>
    <w:rsid w:val="00987A59"/>
    <w:rsid w:val="0099146B"/>
    <w:rsid w:val="0099287A"/>
    <w:rsid w:val="0099448E"/>
    <w:rsid w:val="00995929"/>
    <w:rsid w:val="0099605C"/>
    <w:rsid w:val="009A1609"/>
    <w:rsid w:val="009A3ABE"/>
    <w:rsid w:val="009A515F"/>
    <w:rsid w:val="009A572F"/>
    <w:rsid w:val="009B1308"/>
    <w:rsid w:val="009B1498"/>
    <w:rsid w:val="009B1507"/>
    <w:rsid w:val="009B452B"/>
    <w:rsid w:val="009B53D4"/>
    <w:rsid w:val="009C4026"/>
    <w:rsid w:val="009C59DB"/>
    <w:rsid w:val="009C6C7D"/>
    <w:rsid w:val="009C73AC"/>
    <w:rsid w:val="009D7FA0"/>
    <w:rsid w:val="009E053D"/>
    <w:rsid w:val="009E1494"/>
    <w:rsid w:val="009E4676"/>
    <w:rsid w:val="009E5F4F"/>
    <w:rsid w:val="009E6C7E"/>
    <w:rsid w:val="009F4FAE"/>
    <w:rsid w:val="009F69E4"/>
    <w:rsid w:val="009F789A"/>
    <w:rsid w:val="009F78C3"/>
    <w:rsid w:val="00A00A50"/>
    <w:rsid w:val="00A016A6"/>
    <w:rsid w:val="00A06DC7"/>
    <w:rsid w:val="00A072BC"/>
    <w:rsid w:val="00A14A82"/>
    <w:rsid w:val="00A2141D"/>
    <w:rsid w:val="00A23FE6"/>
    <w:rsid w:val="00A25DD7"/>
    <w:rsid w:val="00A26D5B"/>
    <w:rsid w:val="00A31BB6"/>
    <w:rsid w:val="00A32042"/>
    <w:rsid w:val="00A343BF"/>
    <w:rsid w:val="00A346C7"/>
    <w:rsid w:val="00A3607B"/>
    <w:rsid w:val="00A412CD"/>
    <w:rsid w:val="00A42867"/>
    <w:rsid w:val="00A42AC9"/>
    <w:rsid w:val="00A42AEC"/>
    <w:rsid w:val="00A45575"/>
    <w:rsid w:val="00A46C40"/>
    <w:rsid w:val="00A50800"/>
    <w:rsid w:val="00A53CDA"/>
    <w:rsid w:val="00A54962"/>
    <w:rsid w:val="00A56BC9"/>
    <w:rsid w:val="00A5700D"/>
    <w:rsid w:val="00A61E47"/>
    <w:rsid w:val="00A6483A"/>
    <w:rsid w:val="00A66F64"/>
    <w:rsid w:val="00A722DA"/>
    <w:rsid w:val="00A75F86"/>
    <w:rsid w:val="00A813C7"/>
    <w:rsid w:val="00A81673"/>
    <w:rsid w:val="00A833E6"/>
    <w:rsid w:val="00A84AD5"/>
    <w:rsid w:val="00A8568D"/>
    <w:rsid w:val="00A85CFC"/>
    <w:rsid w:val="00A91357"/>
    <w:rsid w:val="00A917B3"/>
    <w:rsid w:val="00A9264E"/>
    <w:rsid w:val="00A92CD4"/>
    <w:rsid w:val="00A92FDB"/>
    <w:rsid w:val="00A939F4"/>
    <w:rsid w:val="00AA02D9"/>
    <w:rsid w:val="00AA1E43"/>
    <w:rsid w:val="00AA313B"/>
    <w:rsid w:val="00AA39B1"/>
    <w:rsid w:val="00AA46CE"/>
    <w:rsid w:val="00AA53C1"/>
    <w:rsid w:val="00AB17A7"/>
    <w:rsid w:val="00AB293A"/>
    <w:rsid w:val="00AB4222"/>
    <w:rsid w:val="00AB6103"/>
    <w:rsid w:val="00AD09EA"/>
    <w:rsid w:val="00AD15D5"/>
    <w:rsid w:val="00AD19FD"/>
    <w:rsid w:val="00AD7CE7"/>
    <w:rsid w:val="00AE037B"/>
    <w:rsid w:val="00AE7078"/>
    <w:rsid w:val="00AE7401"/>
    <w:rsid w:val="00AE7E93"/>
    <w:rsid w:val="00AF01FB"/>
    <w:rsid w:val="00AF079B"/>
    <w:rsid w:val="00AF0A77"/>
    <w:rsid w:val="00AF15C7"/>
    <w:rsid w:val="00AF1860"/>
    <w:rsid w:val="00AF4266"/>
    <w:rsid w:val="00AF4A7F"/>
    <w:rsid w:val="00B03AF2"/>
    <w:rsid w:val="00B04FEF"/>
    <w:rsid w:val="00B07353"/>
    <w:rsid w:val="00B079AA"/>
    <w:rsid w:val="00B07AA9"/>
    <w:rsid w:val="00B07BF7"/>
    <w:rsid w:val="00B07CF0"/>
    <w:rsid w:val="00B10766"/>
    <w:rsid w:val="00B121E2"/>
    <w:rsid w:val="00B1262E"/>
    <w:rsid w:val="00B144D6"/>
    <w:rsid w:val="00B14704"/>
    <w:rsid w:val="00B15046"/>
    <w:rsid w:val="00B15990"/>
    <w:rsid w:val="00B16509"/>
    <w:rsid w:val="00B16A62"/>
    <w:rsid w:val="00B17C5D"/>
    <w:rsid w:val="00B2069A"/>
    <w:rsid w:val="00B24B5A"/>
    <w:rsid w:val="00B45548"/>
    <w:rsid w:val="00B475BA"/>
    <w:rsid w:val="00B51DF6"/>
    <w:rsid w:val="00B53CF9"/>
    <w:rsid w:val="00B62DFC"/>
    <w:rsid w:val="00B63D85"/>
    <w:rsid w:val="00B65095"/>
    <w:rsid w:val="00B67064"/>
    <w:rsid w:val="00B742A2"/>
    <w:rsid w:val="00B74667"/>
    <w:rsid w:val="00B767DF"/>
    <w:rsid w:val="00B8302E"/>
    <w:rsid w:val="00B83A91"/>
    <w:rsid w:val="00B83ABE"/>
    <w:rsid w:val="00B84132"/>
    <w:rsid w:val="00B84CF0"/>
    <w:rsid w:val="00B84F97"/>
    <w:rsid w:val="00B870C3"/>
    <w:rsid w:val="00B91268"/>
    <w:rsid w:val="00B94402"/>
    <w:rsid w:val="00B9708E"/>
    <w:rsid w:val="00BA4B57"/>
    <w:rsid w:val="00BA67DC"/>
    <w:rsid w:val="00BA7204"/>
    <w:rsid w:val="00BB19F0"/>
    <w:rsid w:val="00BB21CE"/>
    <w:rsid w:val="00BB75DF"/>
    <w:rsid w:val="00BC146C"/>
    <w:rsid w:val="00BC1592"/>
    <w:rsid w:val="00BC18E6"/>
    <w:rsid w:val="00BC2247"/>
    <w:rsid w:val="00BC520C"/>
    <w:rsid w:val="00BC67B3"/>
    <w:rsid w:val="00BC6945"/>
    <w:rsid w:val="00BD20C5"/>
    <w:rsid w:val="00BD29BC"/>
    <w:rsid w:val="00BE01BA"/>
    <w:rsid w:val="00BE15D1"/>
    <w:rsid w:val="00BE16F5"/>
    <w:rsid w:val="00BE16FD"/>
    <w:rsid w:val="00BE1E3B"/>
    <w:rsid w:val="00BE33B4"/>
    <w:rsid w:val="00BE3606"/>
    <w:rsid w:val="00BE4D3B"/>
    <w:rsid w:val="00BE68D0"/>
    <w:rsid w:val="00BE7033"/>
    <w:rsid w:val="00BF444C"/>
    <w:rsid w:val="00BF6A8B"/>
    <w:rsid w:val="00BF6B59"/>
    <w:rsid w:val="00BF6F1F"/>
    <w:rsid w:val="00BF7690"/>
    <w:rsid w:val="00C03F5D"/>
    <w:rsid w:val="00C058FC"/>
    <w:rsid w:val="00C05950"/>
    <w:rsid w:val="00C06590"/>
    <w:rsid w:val="00C148D1"/>
    <w:rsid w:val="00C14CD1"/>
    <w:rsid w:val="00C15D22"/>
    <w:rsid w:val="00C21B95"/>
    <w:rsid w:val="00C23ED0"/>
    <w:rsid w:val="00C270F1"/>
    <w:rsid w:val="00C30414"/>
    <w:rsid w:val="00C304E8"/>
    <w:rsid w:val="00C31794"/>
    <w:rsid w:val="00C35724"/>
    <w:rsid w:val="00C37230"/>
    <w:rsid w:val="00C37A4C"/>
    <w:rsid w:val="00C37F5F"/>
    <w:rsid w:val="00C414EE"/>
    <w:rsid w:val="00C4166B"/>
    <w:rsid w:val="00C41AF9"/>
    <w:rsid w:val="00C44CC1"/>
    <w:rsid w:val="00C46484"/>
    <w:rsid w:val="00C522B8"/>
    <w:rsid w:val="00C54A61"/>
    <w:rsid w:val="00C56E6D"/>
    <w:rsid w:val="00C572E2"/>
    <w:rsid w:val="00C574A2"/>
    <w:rsid w:val="00C6077B"/>
    <w:rsid w:val="00C6082B"/>
    <w:rsid w:val="00C62E7C"/>
    <w:rsid w:val="00C6316F"/>
    <w:rsid w:val="00C64199"/>
    <w:rsid w:val="00C660BD"/>
    <w:rsid w:val="00C6764B"/>
    <w:rsid w:val="00C67A16"/>
    <w:rsid w:val="00C7206E"/>
    <w:rsid w:val="00C72A4F"/>
    <w:rsid w:val="00C75BDD"/>
    <w:rsid w:val="00C8121A"/>
    <w:rsid w:val="00C81515"/>
    <w:rsid w:val="00C81B4E"/>
    <w:rsid w:val="00C825C7"/>
    <w:rsid w:val="00C863FD"/>
    <w:rsid w:val="00C96ADC"/>
    <w:rsid w:val="00CA1D78"/>
    <w:rsid w:val="00CA213D"/>
    <w:rsid w:val="00CA4049"/>
    <w:rsid w:val="00CA5458"/>
    <w:rsid w:val="00CA6166"/>
    <w:rsid w:val="00CA630D"/>
    <w:rsid w:val="00CA72D2"/>
    <w:rsid w:val="00CB2249"/>
    <w:rsid w:val="00CB2D92"/>
    <w:rsid w:val="00CB5D0C"/>
    <w:rsid w:val="00CB6220"/>
    <w:rsid w:val="00CB7ADE"/>
    <w:rsid w:val="00CC1629"/>
    <w:rsid w:val="00CC7743"/>
    <w:rsid w:val="00CD2DD8"/>
    <w:rsid w:val="00CD786F"/>
    <w:rsid w:val="00CE3774"/>
    <w:rsid w:val="00CE49AA"/>
    <w:rsid w:val="00CF1027"/>
    <w:rsid w:val="00CF33B9"/>
    <w:rsid w:val="00CF4F53"/>
    <w:rsid w:val="00D0004F"/>
    <w:rsid w:val="00D033AD"/>
    <w:rsid w:val="00D0629A"/>
    <w:rsid w:val="00D1333F"/>
    <w:rsid w:val="00D13A23"/>
    <w:rsid w:val="00D15194"/>
    <w:rsid w:val="00D151E2"/>
    <w:rsid w:val="00D15498"/>
    <w:rsid w:val="00D15718"/>
    <w:rsid w:val="00D17A91"/>
    <w:rsid w:val="00D220E0"/>
    <w:rsid w:val="00D30CEC"/>
    <w:rsid w:val="00D325C9"/>
    <w:rsid w:val="00D34E4A"/>
    <w:rsid w:val="00D355AE"/>
    <w:rsid w:val="00D37255"/>
    <w:rsid w:val="00D43287"/>
    <w:rsid w:val="00D43B84"/>
    <w:rsid w:val="00D45314"/>
    <w:rsid w:val="00D464A8"/>
    <w:rsid w:val="00D51047"/>
    <w:rsid w:val="00D538FB"/>
    <w:rsid w:val="00D540FE"/>
    <w:rsid w:val="00D56381"/>
    <w:rsid w:val="00D56E86"/>
    <w:rsid w:val="00D574C6"/>
    <w:rsid w:val="00D6170E"/>
    <w:rsid w:val="00D61916"/>
    <w:rsid w:val="00D657C7"/>
    <w:rsid w:val="00D65818"/>
    <w:rsid w:val="00D66BB6"/>
    <w:rsid w:val="00D679A0"/>
    <w:rsid w:val="00D700DA"/>
    <w:rsid w:val="00D739A1"/>
    <w:rsid w:val="00D74B50"/>
    <w:rsid w:val="00D760D9"/>
    <w:rsid w:val="00D779D1"/>
    <w:rsid w:val="00D81809"/>
    <w:rsid w:val="00D83ED8"/>
    <w:rsid w:val="00D84317"/>
    <w:rsid w:val="00D844CF"/>
    <w:rsid w:val="00D85AE1"/>
    <w:rsid w:val="00D86347"/>
    <w:rsid w:val="00D86B1C"/>
    <w:rsid w:val="00D90BA1"/>
    <w:rsid w:val="00D91661"/>
    <w:rsid w:val="00D92357"/>
    <w:rsid w:val="00D95353"/>
    <w:rsid w:val="00DA1E5C"/>
    <w:rsid w:val="00DA328D"/>
    <w:rsid w:val="00DA4A81"/>
    <w:rsid w:val="00DA4C0B"/>
    <w:rsid w:val="00DA6382"/>
    <w:rsid w:val="00DA7565"/>
    <w:rsid w:val="00DB0D9A"/>
    <w:rsid w:val="00DB44F6"/>
    <w:rsid w:val="00DB6F52"/>
    <w:rsid w:val="00DC050A"/>
    <w:rsid w:val="00DC0575"/>
    <w:rsid w:val="00DC09D5"/>
    <w:rsid w:val="00DC4FD9"/>
    <w:rsid w:val="00DC681C"/>
    <w:rsid w:val="00DC7727"/>
    <w:rsid w:val="00DD1B1E"/>
    <w:rsid w:val="00DD24E6"/>
    <w:rsid w:val="00DD6875"/>
    <w:rsid w:val="00DE3797"/>
    <w:rsid w:val="00DE3B9A"/>
    <w:rsid w:val="00DE5D45"/>
    <w:rsid w:val="00DF0FAE"/>
    <w:rsid w:val="00DF1811"/>
    <w:rsid w:val="00DF3047"/>
    <w:rsid w:val="00DF3C54"/>
    <w:rsid w:val="00DF7943"/>
    <w:rsid w:val="00E00348"/>
    <w:rsid w:val="00E008CD"/>
    <w:rsid w:val="00E01585"/>
    <w:rsid w:val="00E10D4B"/>
    <w:rsid w:val="00E1706E"/>
    <w:rsid w:val="00E17C80"/>
    <w:rsid w:val="00E209DC"/>
    <w:rsid w:val="00E21BEA"/>
    <w:rsid w:val="00E2247B"/>
    <w:rsid w:val="00E239CE"/>
    <w:rsid w:val="00E319F7"/>
    <w:rsid w:val="00E339D5"/>
    <w:rsid w:val="00E34110"/>
    <w:rsid w:val="00E349DC"/>
    <w:rsid w:val="00E43220"/>
    <w:rsid w:val="00E47977"/>
    <w:rsid w:val="00E518A6"/>
    <w:rsid w:val="00E52793"/>
    <w:rsid w:val="00E56E16"/>
    <w:rsid w:val="00E60C84"/>
    <w:rsid w:val="00E66D5F"/>
    <w:rsid w:val="00E702AD"/>
    <w:rsid w:val="00E71624"/>
    <w:rsid w:val="00E72369"/>
    <w:rsid w:val="00E73CD1"/>
    <w:rsid w:val="00E74AC7"/>
    <w:rsid w:val="00E7691A"/>
    <w:rsid w:val="00E81A9F"/>
    <w:rsid w:val="00E914AB"/>
    <w:rsid w:val="00E92AAE"/>
    <w:rsid w:val="00E94771"/>
    <w:rsid w:val="00E94E1A"/>
    <w:rsid w:val="00E95B17"/>
    <w:rsid w:val="00EA19F4"/>
    <w:rsid w:val="00EA6DC5"/>
    <w:rsid w:val="00EB2EE4"/>
    <w:rsid w:val="00EB307A"/>
    <w:rsid w:val="00EB4F9D"/>
    <w:rsid w:val="00EC4AA4"/>
    <w:rsid w:val="00EC54B0"/>
    <w:rsid w:val="00ED0478"/>
    <w:rsid w:val="00ED069A"/>
    <w:rsid w:val="00ED10A8"/>
    <w:rsid w:val="00ED4A7D"/>
    <w:rsid w:val="00ED60D0"/>
    <w:rsid w:val="00ED6769"/>
    <w:rsid w:val="00EE0B03"/>
    <w:rsid w:val="00EE3036"/>
    <w:rsid w:val="00EE3B80"/>
    <w:rsid w:val="00EE4145"/>
    <w:rsid w:val="00EE449C"/>
    <w:rsid w:val="00EE52FE"/>
    <w:rsid w:val="00EE6168"/>
    <w:rsid w:val="00EE7E12"/>
    <w:rsid w:val="00EE7F0C"/>
    <w:rsid w:val="00EF012F"/>
    <w:rsid w:val="00EF2EDA"/>
    <w:rsid w:val="00EF3A94"/>
    <w:rsid w:val="00EF421C"/>
    <w:rsid w:val="00EF69D6"/>
    <w:rsid w:val="00EF6D6B"/>
    <w:rsid w:val="00F014BF"/>
    <w:rsid w:val="00F03BBE"/>
    <w:rsid w:val="00F0517E"/>
    <w:rsid w:val="00F05B59"/>
    <w:rsid w:val="00F07BC0"/>
    <w:rsid w:val="00F10458"/>
    <w:rsid w:val="00F16539"/>
    <w:rsid w:val="00F20E56"/>
    <w:rsid w:val="00F224D5"/>
    <w:rsid w:val="00F23627"/>
    <w:rsid w:val="00F262FA"/>
    <w:rsid w:val="00F31A88"/>
    <w:rsid w:val="00F31CCA"/>
    <w:rsid w:val="00F350B4"/>
    <w:rsid w:val="00F35A71"/>
    <w:rsid w:val="00F40632"/>
    <w:rsid w:val="00F40665"/>
    <w:rsid w:val="00F43628"/>
    <w:rsid w:val="00F4428F"/>
    <w:rsid w:val="00F45A4D"/>
    <w:rsid w:val="00F45D71"/>
    <w:rsid w:val="00F463A2"/>
    <w:rsid w:val="00F46D1C"/>
    <w:rsid w:val="00F47C29"/>
    <w:rsid w:val="00F50D58"/>
    <w:rsid w:val="00F520E0"/>
    <w:rsid w:val="00F52D83"/>
    <w:rsid w:val="00F544F8"/>
    <w:rsid w:val="00F57EE0"/>
    <w:rsid w:val="00F607F4"/>
    <w:rsid w:val="00F61C0E"/>
    <w:rsid w:val="00F62C96"/>
    <w:rsid w:val="00F6457B"/>
    <w:rsid w:val="00F660FF"/>
    <w:rsid w:val="00F6677A"/>
    <w:rsid w:val="00F67C5C"/>
    <w:rsid w:val="00F74101"/>
    <w:rsid w:val="00F77F77"/>
    <w:rsid w:val="00F877E5"/>
    <w:rsid w:val="00F905C0"/>
    <w:rsid w:val="00F9249B"/>
    <w:rsid w:val="00F9494F"/>
    <w:rsid w:val="00FA0950"/>
    <w:rsid w:val="00FA2D96"/>
    <w:rsid w:val="00FA2FB6"/>
    <w:rsid w:val="00FA35AC"/>
    <w:rsid w:val="00FA3848"/>
    <w:rsid w:val="00FA4CB0"/>
    <w:rsid w:val="00FB0026"/>
    <w:rsid w:val="00FB08AE"/>
    <w:rsid w:val="00FB1DCE"/>
    <w:rsid w:val="00FB2921"/>
    <w:rsid w:val="00FB3FF4"/>
    <w:rsid w:val="00FB4E2F"/>
    <w:rsid w:val="00FB7125"/>
    <w:rsid w:val="00FC286F"/>
    <w:rsid w:val="00FC32AC"/>
    <w:rsid w:val="00FC3E00"/>
    <w:rsid w:val="00FC3E6E"/>
    <w:rsid w:val="00FD1202"/>
    <w:rsid w:val="00FD1564"/>
    <w:rsid w:val="00FD219A"/>
    <w:rsid w:val="00FD2C86"/>
    <w:rsid w:val="00FD2D7A"/>
    <w:rsid w:val="00FD63F8"/>
    <w:rsid w:val="00FE22B9"/>
    <w:rsid w:val="00FE3D42"/>
    <w:rsid w:val="00FF0165"/>
    <w:rsid w:val="00FF05A7"/>
    <w:rsid w:val="00FF2E65"/>
    <w:rsid w:val="00FF5DFE"/>
    <w:rsid w:val="00FF64A9"/>
    <w:rsid w:val="00FF7F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color="none [660]" strokecolor="none [1311]">
      <v:fill color="none [660]"/>
      <v:stroke color="none [1311]"/>
      <o:colormru v:ext="edit" colors="#94cc6e,#ffc,#f8f5d0,#f7f2af,#f0f0f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7BB"/>
    <w:rPr>
      <w:sz w:val="20"/>
      <w:szCs w:val="20"/>
    </w:rPr>
  </w:style>
  <w:style w:type="paragraph" w:styleId="Heading1">
    <w:name w:val="heading 1"/>
    <w:basedOn w:val="Normal"/>
    <w:next w:val="Normal"/>
    <w:link w:val="Heading1Char"/>
    <w:autoRedefine/>
    <w:uiPriority w:val="9"/>
    <w:qFormat/>
    <w:rsid w:val="00C660BD"/>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C660B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b/>
      <w:caps/>
      <w:spacing w:val="15"/>
      <w:sz w:val="22"/>
      <w:szCs w:val="22"/>
    </w:rPr>
  </w:style>
  <w:style w:type="paragraph" w:styleId="Heading3">
    <w:name w:val="heading 3"/>
    <w:basedOn w:val="Normal"/>
    <w:next w:val="Normal"/>
    <w:link w:val="Heading3Char"/>
    <w:uiPriority w:val="9"/>
    <w:unhideWhenUsed/>
    <w:qFormat/>
    <w:rsid w:val="003C0154"/>
    <w:pPr>
      <w:pBdr>
        <w:bottom w:val="single" w:sz="6" w:space="1" w:color="4F81BD" w:themeColor="accent1"/>
      </w:pBdr>
      <w:spacing w:before="300" w:after="0"/>
      <w:outlineLvl w:val="2"/>
    </w:pPr>
    <w:rPr>
      <w:b/>
      <w:color w:val="243F60" w:themeColor="accent1" w:themeShade="7F"/>
      <w:spacing w:val="15"/>
      <w:sz w:val="24"/>
      <w:szCs w:val="22"/>
    </w:rPr>
  </w:style>
  <w:style w:type="paragraph" w:styleId="Heading4">
    <w:name w:val="heading 4"/>
    <w:basedOn w:val="Normal"/>
    <w:next w:val="Normal"/>
    <w:link w:val="Heading4Char"/>
    <w:uiPriority w:val="9"/>
    <w:unhideWhenUsed/>
    <w:qFormat/>
    <w:rsid w:val="003827B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827B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827B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3827B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3827BB"/>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827B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27BB"/>
    <w:pPr>
      <w:spacing w:before="720"/>
    </w:pPr>
    <w:rPr>
      <w:caps/>
      <w:color w:val="4F81BD" w:themeColor="accent1"/>
      <w:spacing w:val="10"/>
      <w:kern w:val="28"/>
      <w:sz w:val="52"/>
      <w:szCs w:val="52"/>
    </w:rPr>
  </w:style>
  <w:style w:type="paragraph" w:styleId="TOC1">
    <w:name w:val="toc 1"/>
    <w:basedOn w:val="Normal"/>
    <w:next w:val="Normal"/>
    <w:autoRedefine/>
    <w:uiPriority w:val="39"/>
    <w:rsid w:val="003A75E2"/>
    <w:pPr>
      <w:spacing w:before="120" w:after="120"/>
    </w:pPr>
    <w:rPr>
      <w:b/>
      <w:bCs/>
      <w:caps/>
    </w:rPr>
  </w:style>
  <w:style w:type="paragraph" w:styleId="TOC5">
    <w:name w:val="toc 5"/>
    <w:basedOn w:val="Normal"/>
    <w:next w:val="Normal"/>
    <w:autoRedefine/>
    <w:semiHidden/>
    <w:rsid w:val="00A3607B"/>
    <w:pPr>
      <w:ind w:left="960"/>
    </w:pPr>
    <w:rPr>
      <w:sz w:val="18"/>
      <w:szCs w:val="18"/>
    </w:rPr>
  </w:style>
  <w:style w:type="character" w:styleId="CommentReference">
    <w:name w:val="annotation reference"/>
    <w:basedOn w:val="DefaultParagraphFont"/>
    <w:semiHidden/>
    <w:rsid w:val="00BC6945"/>
    <w:rPr>
      <w:sz w:val="16"/>
      <w:szCs w:val="16"/>
    </w:rPr>
  </w:style>
  <w:style w:type="paragraph" w:styleId="CommentText">
    <w:name w:val="annotation text"/>
    <w:basedOn w:val="Normal"/>
    <w:semiHidden/>
    <w:rsid w:val="00BC6945"/>
  </w:style>
  <w:style w:type="paragraph" w:styleId="CommentSubject">
    <w:name w:val="annotation subject"/>
    <w:basedOn w:val="CommentText"/>
    <w:next w:val="CommentText"/>
    <w:semiHidden/>
    <w:rsid w:val="00BC6945"/>
    <w:rPr>
      <w:b/>
      <w:bCs/>
    </w:rPr>
  </w:style>
  <w:style w:type="paragraph" w:styleId="BalloonText">
    <w:name w:val="Balloon Text"/>
    <w:basedOn w:val="Normal"/>
    <w:semiHidden/>
    <w:rsid w:val="00BC6945"/>
    <w:rPr>
      <w:rFonts w:ascii="Tahoma" w:hAnsi="Tahoma" w:cs="Tahoma"/>
      <w:sz w:val="16"/>
      <w:szCs w:val="16"/>
    </w:rPr>
  </w:style>
  <w:style w:type="paragraph" w:styleId="TOC2">
    <w:name w:val="toc 2"/>
    <w:basedOn w:val="Normal"/>
    <w:next w:val="Normal"/>
    <w:autoRedefine/>
    <w:uiPriority w:val="39"/>
    <w:rsid w:val="00F23627"/>
    <w:pPr>
      <w:ind w:left="240"/>
    </w:pPr>
  </w:style>
  <w:style w:type="table" w:styleId="TableGrid">
    <w:name w:val="Table Grid"/>
    <w:basedOn w:val="TableNormal"/>
    <w:rsid w:val="00E319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rsid w:val="00D220E0"/>
    <w:pPr>
      <w:ind w:left="480"/>
    </w:pPr>
    <w:rPr>
      <w:i/>
      <w:iCs/>
    </w:rPr>
  </w:style>
  <w:style w:type="paragraph" w:styleId="Footer">
    <w:name w:val="footer"/>
    <w:basedOn w:val="Normal"/>
    <w:link w:val="FooterChar"/>
    <w:rsid w:val="009F78C3"/>
    <w:pPr>
      <w:tabs>
        <w:tab w:val="center" w:pos="4320"/>
        <w:tab w:val="right" w:pos="8640"/>
      </w:tabs>
    </w:pPr>
  </w:style>
  <w:style w:type="character" w:styleId="PageNumber">
    <w:name w:val="page number"/>
    <w:basedOn w:val="DefaultParagraphFont"/>
    <w:rsid w:val="003827BB"/>
    <w:rPr>
      <w:bdr w:val="none" w:sz="0" w:space="0" w:color="auto"/>
    </w:rPr>
  </w:style>
  <w:style w:type="paragraph" w:styleId="NormalWeb">
    <w:name w:val="Normal (Web)"/>
    <w:basedOn w:val="Normal"/>
    <w:uiPriority w:val="99"/>
    <w:rsid w:val="00BE68D0"/>
    <w:pPr>
      <w:spacing w:before="100" w:beforeAutospacing="1" w:after="100" w:afterAutospacing="1"/>
    </w:pPr>
  </w:style>
  <w:style w:type="character" w:styleId="Strong">
    <w:name w:val="Strong"/>
    <w:uiPriority w:val="22"/>
    <w:qFormat/>
    <w:rsid w:val="003827BB"/>
    <w:rPr>
      <w:b/>
      <w:bCs/>
    </w:rPr>
  </w:style>
  <w:style w:type="character" w:customStyle="1" w:styleId="smalltext1">
    <w:name w:val="smalltext1"/>
    <w:basedOn w:val="DefaultParagraphFont"/>
    <w:rsid w:val="00BE68D0"/>
    <w:rPr>
      <w:rFonts w:ascii="Verdana" w:hAnsi="Verdana" w:hint="default"/>
      <w:strike w:val="0"/>
      <w:dstrike w:val="0"/>
      <w:color w:val="666666"/>
      <w:sz w:val="15"/>
      <w:szCs w:val="15"/>
      <w:u w:val="none"/>
      <w:effect w:val="none"/>
    </w:rPr>
  </w:style>
  <w:style w:type="character" w:styleId="Hyperlink">
    <w:name w:val="Hyperlink"/>
    <w:basedOn w:val="DefaultParagraphFont"/>
    <w:rsid w:val="00967F0B"/>
    <w:rPr>
      <w:color w:val="548DD4" w:themeColor="text2" w:themeTint="99"/>
      <w:u w:val="single"/>
    </w:rPr>
  </w:style>
  <w:style w:type="character" w:customStyle="1" w:styleId="menutext1">
    <w:name w:val="menutext1"/>
    <w:basedOn w:val="DefaultParagraphFont"/>
    <w:rsid w:val="00BE68D0"/>
    <w:rPr>
      <w:rFonts w:ascii="Verdana" w:hAnsi="Verdana" w:hint="default"/>
      <w:color w:val="666666"/>
      <w:sz w:val="17"/>
      <w:szCs w:val="17"/>
    </w:rPr>
  </w:style>
  <w:style w:type="character" w:customStyle="1" w:styleId="pagetitle1">
    <w:name w:val="pagetitle1"/>
    <w:basedOn w:val="DefaultParagraphFont"/>
    <w:rsid w:val="00BE68D0"/>
    <w:rPr>
      <w:rFonts w:ascii="Verdana" w:hAnsi="Verdana" w:hint="default"/>
      <w:color w:val="666666"/>
      <w:sz w:val="54"/>
      <w:szCs w:val="54"/>
    </w:rPr>
  </w:style>
  <w:style w:type="paragraph" w:styleId="z-TopofForm">
    <w:name w:val="HTML Top of Form"/>
    <w:basedOn w:val="Normal"/>
    <w:next w:val="Normal"/>
    <w:hidden/>
    <w:rsid w:val="00BE68D0"/>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BE68D0"/>
    <w:pPr>
      <w:pBdr>
        <w:top w:val="single" w:sz="6" w:space="1" w:color="auto"/>
      </w:pBdr>
      <w:jc w:val="center"/>
    </w:pPr>
    <w:rPr>
      <w:rFonts w:ascii="Arial" w:hAnsi="Arial" w:cs="Arial"/>
      <w:vanish/>
      <w:sz w:val="16"/>
      <w:szCs w:val="16"/>
    </w:rPr>
  </w:style>
  <w:style w:type="character" w:customStyle="1" w:styleId="heading11">
    <w:name w:val="heading11"/>
    <w:basedOn w:val="DefaultParagraphFont"/>
    <w:rsid w:val="00BE68D0"/>
    <w:rPr>
      <w:rFonts w:ascii="Verdana" w:hAnsi="Verdana" w:hint="default"/>
      <w:b/>
      <w:bCs/>
      <w:caps w:val="0"/>
      <w:strike w:val="0"/>
      <w:dstrike w:val="0"/>
      <w:color w:val="666666"/>
      <w:sz w:val="24"/>
      <w:szCs w:val="24"/>
      <w:u w:val="none"/>
      <w:effect w:val="none"/>
    </w:rPr>
  </w:style>
  <w:style w:type="table" w:styleId="TableTheme">
    <w:name w:val="Table Theme"/>
    <w:basedOn w:val="TableNormal"/>
    <w:rsid w:val="009A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1">
    <w:name w:val="normaltext1"/>
    <w:basedOn w:val="DefaultParagraphFont"/>
    <w:rsid w:val="00452697"/>
    <w:rPr>
      <w:rFonts w:ascii="Verdana" w:hAnsi="Verdana" w:hint="default"/>
      <w:strike w:val="0"/>
      <w:dstrike w:val="0"/>
      <w:color w:val="333333"/>
      <w:sz w:val="18"/>
      <w:szCs w:val="18"/>
      <w:u w:val="none"/>
      <w:effect w:val="none"/>
    </w:rPr>
  </w:style>
  <w:style w:type="paragraph" w:styleId="TOC4">
    <w:name w:val="toc 4"/>
    <w:basedOn w:val="Normal"/>
    <w:next w:val="Normal"/>
    <w:autoRedefine/>
    <w:semiHidden/>
    <w:rsid w:val="00B63D85"/>
    <w:pPr>
      <w:ind w:left="720"/>
    </w:pPr>
    <w:rPr>
      <w:sz w:val="18"/>
      <w:szCs w:val="18"/>
    </w:rPr>
  </w:style>
  <w:style w:type="paragraph" w:styleId="TOC6">
    <w:name w:val="toc 6"/>
    <w:basedOn w:val="Normal"/>
    <w:next w:val="Normal"/>
    <w:autoRedefine/>
    <w:semiHidden/>
    <w:rsid w:val="00325DA1"/>
    <w:pPr>
      <w:ind w:left="1200"/>
    </w:pPr>
    <w:rPr>
      <w:sz w:val="18"/>
      <w:szCs w:val="18"/>
    </w:rPr>
  </w:style>
  <w:style w:type="paragraph" w:styleId="TOC7">
    <w:name w:val="toc 7"/>
    <w:basedOn w:val="Normal"/>
    <w:next w:val="Normal"/>
    <w:autoRedefine/>
    <w:semiHidden/>
    <w:rsid w:val="00325DA1"/>
    <w:pPr>
      <w:ind w:left="1440"/>
    </w:pPr>
    <w:rPr>
      <w:sz w:val="18"/>
      <w:szCs w:val="18"/>
    </w:rPr>
  </w:style>
  <w:style w:type="paragraph" w:styleId="TOC8">
    <w:name w:val="toc 8"/>
    <w:basedOn w:val="Normal"/>
    <w:next w:val="Normal"/>
    <w:autoRedefine/>
    <w:semiHidden/>
    <w:rsid w:val="00325DA1"/>
    <w:pPr>
      <w:ind w:left="1680"/>
    </w:pPr>
    <w:rPr>
      <w:sz w:val="18"/>
      <w:szCs w:val="18"/>
    </w:rPr>
  </w:style>
  <w:style w:type="paragraph" w:styleId="TOC9">
    <w:name w:val="toc 9"/>
    <w:basedOn w:val="Normal"/>
    <w:next w:val="Normal"/>
    <w:autoRedefine/>
    <w:semiHidden/>
    <w:rsid w:val="00325DA1"/>
    <w:pPr>
      <w:ind w:left="1920"/>
    </w:pPr>
    <w:rPr>
      <w:sz w:val="18"/>
      <w:szCs w:val="18"/>
    </w:rPr>
  </w:style>
  <w:style w:type="table" w:styleId="TableContemporary">
    <w:name w:val="Table Contemporary"/>
    <w:basedOn w:val="TableNormal"/>
    <w:rsid w:val="00E2247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aption">
    <w:name w:val="caption"/>
    <w:basedOn w:val="Normal"/>
    <w:next w:val="Normal"/>
    <w:uiPriority w:val="35"/>
    <w:unhideWhenUsed/>
    <w:qFormat/>
    <w:rsid w:val="003827BB"/>
    <w:rPr>
      <w:b/>
      <w:bCs/>
      <w:color w:val="365F91" w:themeColor="accent1" w:themeShade="BF"/>
      <w:sz w:val="16"/>
      <w:szCs w:val="16"/>
    </w:rPr>
  </w:style>
  <w:style w:type="paragraph" w:styleId="MessageHeader">
    <w:name w:val="Message Header"/>
    <w:basedOn w:val="Normal"/>
    <w:rsid w:val="00161A7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ListNumber">
    <w:name w:val="List Number"/>
    <w:basedOn w:val="Normal"/>
    <w:rsid w:val="00161A74"/>
    <w:pPr>
      <w:numPr>
        <w:numId w:val="1"/>
      </w:numPr>
    </w:pPr>
  </w:style>
  <w:style w:type="paragraph" w:styleId="Header">
    <w:name w:val="header"/>
    <w:basedOn w:val="Normal"/>
    <w:rsid w:val="002326DA"/>
    <w:pPr>
      <w:tabs>
        <w:tab w:val="center" w:pos="4320"/>
        <w:tab w:val="right" w:pos="8640"/>
      </w:tabs>
      <w:jc w:val="right"/>
    </w:pPr>
    <w:rPr>
      <w:rFonts w:cs="Arial"/>
      <w:color w:val="808080"/>
      <w:szCs w:val="28"/>
    </w:rPr>
  </w:style>
  <w:style w:type="paragraph" w:styleId="HTMLPreformatted">
    <w:name w:val="HTML Preformatted"/>
    <w:basedOn w:val="Normal"/>
    <w:link w:val="HTMLPreformattedChar"/>
    <w:uiPriority w:val="99"/>
    <w:rsid w:val="00D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ahoma" w:hAnsi="Tahoma" w:cs="Tahoma"/>
      <w:sz w:val="17"/>
      <w:szCs w:val="17"/>
    </w:rPr>
  </w:style>
  <w:style w:type="paragraph" w:styleId="FootnoteText">
    <w:name w:val="footnote text"/>
    <w:basedOn w:val="Normal"/>
    <w:semiHidden/>
    <w:rsid w:val="00D540FE"/>
  </w:style>
  <w:style w:type="character" w:styleId="FootnoteReference">
    <w:name w:val="footnote reference"/>
    <w:basedOn w:val="DefaultParagraphFont"/>
    <w:semiHidden/>
    <w:rsid w:val="00D540FE"/>
    <w:rPr>
      <w:vertAlign w:val="superscript"/>
    </w:rPr>
  </w:style>
  <w:style w:type="paragraph" w:styleId="ListParagraph">
    <w:name w:val="List Paragraph"/>
    <w:basedOn w:val="Normal"/>
    <w:uiPriority w:val="34"/>
    <w:qFormat/>
    <w:rsid w:val="003827BB"/>
    <w:pPr>
      <w:ind w:left="720"/>
      <w:contextualSpacing/>
    </w:pPr>
  </w:style>
  <w:style w:type="character" w:customStyle="1" w:styleId="Heading1Char">
    <w:name w:val="Heading 1 Char"/>
    <w:basedOn w:val="DefaultParagraphFont"/>
    <w:link w:val="Heading1"/>
    <w:uiPriority w:val="9"/>
    <w:rsid w:val="00C660BD"/>
    <w:rPr>
      <w:b/>
      <w:bCs/>
      <w:caps/>
      <w:color w:val="FFFFFF" w:themeColor="background1"/>
      <w:spacing w:val="15"/>
      <w:sz w:val="32"/>
      <w:shd w:val="clear" w:color="auto" w:fill="4F81BD" w:themeFill="accent1"/>
    </w:rPr>
  </w:style>
  <w:style w:type="table" w:styleId="TableList4">
    <w:name w:val="Table List 4"/>
    <w:basedOn w:val="TableNormal"/>
    <w:rsid w:val="007C69F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Style16ptBoldCentered">
    <w:name w:val="Style 16 pt Bold Centered"/>
    <w:basedOn w:val="Normal"/>
    <w:rsid w:val="002326DA"/>
    <w:pPr>
      <w:jc w:val="center"/>
    </w:pPr>
    <w:rPr>
      <w:b/>
      <w:bCs/>
      <w:sz w:val="32"/>
    </w:rPr>
  </w:style>
  <w:style w:type="paragraph" w:customStyle="1" w:styleId="StyleCentered">
    <w:name w:val="Style Centered"/>
    <w:basedOn w:val="Normal"/>
    <w:rsid w:val="002326DA"/>
    <w:pPr>
      <w:jc w:val="center"/>
    </w:pPr>
  </w:style>
  <w:style w:type="paragraph" w:customStyle="1" w:styleId="Style20ptBoldGray-50Right">
    <w:name w:val="Style 20 pt Bold Gray-50% Right"/>
    <w:basedOn w:val="Normal"/>
    <w:rsid w:val="002326DA"/>
    <w:pPr>
      <w:jc w:val="right"/>
    </w:pPr>
    <w:rPr>
      <w:b/>
      <w:bCs/>
      <w:color w:val="808080"/>
      <w:sz w:val="32"/>
    </w:rPr>
  </w:style>
  <w:style w:type="character" w:customStyle="1" w:styleId="Style14ptBold">
    <w:name w:val="Style 14 pt Bold"/>
    <w:basedOn w:val="DefaultParagraphFont"/>
    <w:rsid w:val="003A75E2"/>
    <w:rPr>
      <w:rFonts w:ascii="Verdana" w:hAnsi="Verdana"/>
      <w:b/>
      <w:bCs/>
      <w:color w:val="4F81BD"/>
      <w:sz w:val="28"/>
    </w:rPr>
  </w:style>
  <w:style w:type="paragraph" w:customStyle="1" w:styleId="StyleLeft025">
    <w:name w:val="Style Left:  0.25&quot;"/>
    <w:basedOn w:val="Normal"/>
    <w:rsid w:val="003A75E2"/>
    <w:pPr>
      <w:ind w:left="360"/>
    </w:pPr>
  </w:style>
  <w:style w:type="paragraph" w:customStyle="1" w:styleId="StyleListParagraphLatinArial10pt">
    <w:name w:val="Style List Paragraph + (Latin) Arial 10 pt"/>
    <w:basedOn w:val="ListParagraph"/>
    <w:rsid w:val="003A75E2"/>
  </w:style>
  <w:style w:type="paragraph" w:customStyle="1" w:styleId="StyleListParagraphLatinArial10pt1">
    <w:name w:val="Style List Paragraph + (Latin) Arial 10 pt1"/>
    <w:basedOn w:val="ListParagraph"/>
    <w:rsid w:val="003A75E2"/>
  </w:style>
  <w:style w:type="paragraph" w:customStyle="1" w:styleId="StyleListParagraphLatinArialLeft0">
    <w:name w:val="Style List Paragraph + (Latin) Arial Left:  0&quot;"/>
    <w:basedOn w:val="ListParagraph"/>
    <w:rsid w:val="003A75E2"/>
    <w:pPr>
      <w:ind w:left="0"/>
    </w:pPr>
    <w:rPr>
      <w:rFonts w:eastAsia="Times New Roman"/>
    </w:rPr>
  </w:style>
  <w:style w:type="paragraph" w:customStyle="1" w:styleId="StyleListParagraphLatinArial">
    <w:name w:val="Style List Paragraph + (Latin) Arial"/>
    <w:basedOn w:val="ListParagraph"/>
    <w:rsid w:val="003610E9"/>
  </w:style>
  <w:style w:type="paragraph" w:styleId="ListBullet">
    <w:name w:val="List Bullet"/>
    <w:basedOn w:val="Normal"/>
    <w:rsid w:val="003610E9"/>
    <w:pPr>
      <w:numPr>
        <w:numId w:val="22"/>
      </w:numPr>
    </w:pPr>
  </w:style>
  <w:style w:type="paragraph" w:styleId="ListBullet2">
    <w:name w:val="List Bullet 2"/>
    <w:basedOn w:val="Normal"/>
    <w:link w:val="ListBullet2Char"/>
    <w:rsid w:val="003610E9"/>
    <w:pPr>
      <w:numPr>
        <w:numId w:val="18"/>
      </w:numPr>
    </w:pPr>
  </w:style>
  <w:style w:type="character" w:customStyle="1" w:styleId="ListBullet2Char">
    <w:name w:val="List Bullet 2 Char"/>
    <w:basedOn w:val="DefaultParagraphFont"/>
    <w:link w:val="ListBullet2"/>
    <w:rsid w:val="003610E9"/>
    <w:rPr>
      <w:rFonts w:ascii="Verdana" w:hAnsi="Verdana"/>
      <w:szCs w:val="24"/>
      <w:lang w:val="en-US" w:eastAsia="en-US" w:bidi="ar-SA"/>
    </w:rPr>
  </w:style>
  <w:style w:type="paragraph" w:styleId="ListNumber2">
    <w:name w:val="List Number 2"/>
    <w:basedOn w:val="Normal"/>
    <w:link w:val="ListNumber2Char"/>
    <w:rsid w:val="003610E9"/>
    <w:pPr>
      <w:numPr>
        <w:numId w:val="17"/>
      </w:numPr>
    </w:pPr>
  </w:style>
  <w:style w:type="character" w:customStyle="1" w:styleId="ListNumber2Char">
    <w:name w:val="List Number 2 Char"/>
    <w:basedOn w:val="DefaultParagraphFont"/>
    <w:link w:val="ListNumber2"/>
    <w:rsid w:val="00F23627"/>
    <w:rPr>
      <w:rFonts w:ascii="Verdana" w:hAnsi="Verdana"/>
      <w:szCs w:val="24"/>
      <w:lang w:val="en-US" w:eastAsia="en-US" w:bidi="ar-SA"/>
    </w:rPr>
  </w:style>
  <w:style w:type="character" w:customStyle="1" w:styleId="FooterChar">
    <w:name w:val="Footer Char"/>
    <w:basedOn w:val="DefaultParagraphFont"/>
    <w:link w:val="Footer"/>
    <w:locked/>
    <w:rsid w:val="00F23627"/>
    <w:rPr>
      <w:rFonts w:ascii="Verdana" w:hAnsi="Verdana"/>
      <w:szCs w:val="24"/>
      <w:lang w:val="en-US" w:eastAsia="en-US" w:bidi="ar-SA"/>
    </w:rPr>
  </w:style>
  <w:style w:type="paragraph" w:styleId="NoSpacing">
    <w:name w:val="No Spacing"/>
    <w:basedOn w:val="Normal"/>
    <w:link w:val="NoSpacingChar"/>
    <w:uiPriority w:val="1"/>
    <w:qFormat/>
    <w:rsid w:val="003827BB"/>
    <w:pPr>
      <w:spacing w:before="0" w:after="0" w:line="240" w:lineRule="auto"/>
    </w:pPr>
  </w:style>
  <w:style w:type="character" w:customStyle="1" w:styleId="NoSpacingChar">
    <w:name w:val="No Spacing Char"/>
    <w:basedOn w:val="DefaultParagraphFont"/>
    <w:link w:val="NoSpacing"/>
    <w:uiPriority w:val="1"/>
    <w:locked/>
    <w:rsid w:val="003827BB"/>
    <w:rPr>
      <w:sz w:val="20"/>
      <w:szCs w:val="20"/>
    </w:rPr>
  </w:style>
  <w:style w:type="paragraph" w:customStyle="1" w:styleId="CodeBlock">
    <w:name w:val="CodeBlock"/>
    <w:basedOn w:val="Normal"/>
    <w:rsid w:val="00CB6220"/>
    <w:pPr>
      <w:pBdr>
        <w:top w:val="single" w:sz="4" w:space="1" w:color="C0C0C0"/>
        <w:left w:val="single" w:sz="4" w:space="4" w:color="C0C0C0"/>
        <w:bottom w:val="single" w:sz="4" w:space="1" w:color="C0C0C0"/>
        <w:right w:val="single" w:sz="4" w:space="4" w:color="C0C0C0"/>
      </w:pBdr>
      <w:shd w:val="clear" w:color="auto" w:fill="F3F3F3"/>
      <w:autoSpaceDE w:val="0"/>
      <w:autoSpaceDN w:val="0"/>
      <w:adjustRightInd w:val="0"/>
      <w:spacing w:before="100" w:after="100" w:line="240" w:lineRule="auto"/>
    </w:pPr>
    <w:rPr>
      <w:rFonts w:ascii="Tahoma" w:hAnsi="Tahoma" w:cs="Courier New"/>
      <w:noProof/>
      <w:sz w:val="17"/>
    </w:rPr>
  </w:style>
  <w:style w:type="paragraph" w:customStyle="1" w:styleId="NoteBox">
    <w:name w:val="Note Box"/>
    <w:basedOn w:val="StyleListParagraphLatinArialLeft0"/>
    <w:rsid w:val="000A17DF"/>
    <w:pPr>
      <w:pBdr>
        <w:top w:val="single" w:sz="18" w:space="1" w:color="D9D9D9" w:themeColor="background1" w:themeShade="D9"/>
        <w:left w:val="single" w:sz="18" w:space="4" w:color="D9D9D9" w:themeColor="background1" w:themeShade="D9"/>
        <w:bottom w:val="single" w:sz="18" w:space="1" w:color="D9D9D9" w:themeColor="background1" w:themeShade="D9"/>
        <w:right w:val="single" w:sz="18" w:space="4" w:color="D9D9D9" w:themeColor="background1" w:themeShade="D9"/>
      </w:pBdr>
      <w:shd w:val="clear" w:color="auto" w:fill="E9EFF7"/>
    </w:pPr>
    <w:rPr>
      <w:szCs w:val="24"/>
    </w:rPr>
  </w:style>
  <w:style w:type="paragraph" w:styleId="BodyText">
    <w:name w:val="Body Text"/>
    <w:basedOn w:val="Normal"/>
    <w:link w:val="BodyTextChar"/>
    <w:rsid w:val="00362FC8"/>
    <w:pPr>
      <w:spacing w:after="120"/>
    </w:pPr>
  </w:style>
  <w:style w:type="character" w:customStyle="1" w:styleId="BodyTextChar">
    <w:name w:val="Body Text Char"/>
    <w:basedOn w:val="DefaultParagraphFont"/>
    <w:link w:val="BodyText"/>
    <w:rsid w:val="005929A9"/>
    <w:rPr>
      <w:rFonts w:ascii="Verdana" w:hAnsi="Verdana"/>
      <w:szCs w:val="24"/>
    </w:rPr>
  </w:style>
  <w:style w:type="paragraph" w:styleId="Revision">
    <w:name w:val="Revision"/>
    <w:hidden/>
    <w:uiPriority w:val="99"/>
    <w:semiHidden/>
    <w:rsid w:val="00757111"/>
    <w:rPr>
      <w:rFonts w:ascii="Verdana" w:hAnsi="Verdana"/>
      <w:szCs w:val="24"/>
    </w:rPr>
  </w:style>
  <w:style w:type="table" w:styleId="LightList-Accent3">
    <w:name w:val="Light List Accent 3"/>
    <w:basedOn w:val="TableNormal"/>
    <w:uiPriority w:val="61"/>
    <w:rsid w:val="00FC3E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SubtleEmphasis">
    <w:name w:val="Subtle Emphasis"/>
    <w:uiPriority w:val="19"/>
    <w:qFormat/>
    <w:rsid w:val="003827BB"/>
    <w:rPr>
      <w:i/>
      <w:iCs/>
      <w:color w:val="243F60" w:themeColor="accent1" w:themeShade="7F"/>
    </w:rPr>
  </w:style>
  <w:style w:type="paragraph" w:styleId="BlockText">
    <w:name w:val="Block Text"/>
    <w:basedOn w:val="Normal"/>
    <w:rsid w:val="002776B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eading2Char">
    <w:name w:val="Heading 2 Char"/>
    <w:basedOn w:val="DefaultParagraphFont"/>
    <w:link w:val="Heading2"/>
    <w:uiPriority w:val="9"/>
    <w:rsid w:val="00C660BD"/>
    <w:rPr>
      <w:b/>
      <w:caps/>
      <w:spacing w:val="15"/>
      <w:shd w:val="clear" w:color="auto" w:fill="DBE5F1" w:themeFill="accent1" w:themeFillTint="33"/>
    </w:rPr>
  </w:style>
  <w:style w:type="character" w:customStyle="1" w:styleId="Heading3Char">
    <w:name w:val="Heading 3 Char"/>
    <w:basedOn w:val="DefaultParagraphFont"/>
    <w:link w:val="Heading3"/>
    <w:uiPriority w:val="9"/>
    <w:rsid w:val="003C0154"/>
    <w:rPr>
      <w:b/>
      <w:color w:val="243F60" w:themeColor="accent1" w:themeShade="7F"/>
      <w:spacing w:val="15"/>
      <w:sz w:val="24"/>
    </w:rPr>
  </w:style>
  <w:style w:type="character" w:customStyle="1" w:styleId="Heading4Char">
    <w:name w:val="Heading 4 Char"/>
    <w:basedOn w:val="DefaultParagraphFont"/>
    <w:link w:val="Heading4"/>
    <w:uiPriority w:val="9"/>
    <w:rsid w:val="003827BB"/>
    <w:rPr>
      <w:caps/>
      <w:color w:val="365F91" w:themeColor="accent1" w:themeShade="BF"/>
      <w:spacing w:val="10"/>
    </w:rPr>
  </w:style>
  <w:style w:type="character" w:customStyle="1" w:styleId="Heading5Char">
    <w:name w:val="Heading 5 Char"/>
    <w:basedOn w:val="DefaultParagraphFont"/>
    <w:link w:val="Heading5"/>
    <w:uiPriority w:val="9"/>
    <w:rsid w:val="003827BB"/>
    <w:rPr>
      <w:caps/>
      <w:color w:val="365F91" w:themeColor="accent1" w:themeShade="BF"/>
      <w:spacing w:val="10"/>
    </w:rPr>
  </w:style>
  <w:style w:type="character" w:customStyle="1" w:styleId="Heading6Char">
    <w:name w:val="Heading 6 Char"/>
    <w:basedOn w:val="DefaultParagraphFont"/>
    <w:link w:val="Heading6"/>
    <w:uiPriority w:val="9"/>
    <w:rsid w:val="003827BB"/>
    <w:rPr>
      <w:caps/>
      <w:color w:val="365F91" w:themeColor="accent1" w:themeShade="BF"/>
      <w:spacing w:val="10"/>
    </w:rPr>
  </w:style>
  <w:style w:type="character" w:customStyle="1" w:styleId="Heading7Char">
    <w:name w:val="Heading 7 Char"/>
    <w:basedOn w:val="DefaultParagraphFont"/>
    <w:link w:val="Heading7"/>
    <w:uiPriority w:val="9"/>
    <w:rsid w:val="003827BB"/>
    <w:rPr>
      <w:caps/>
      <w:color w:val="365F91" w:themeColor="accent1" w:themeShade="BF"/>
      <w:spacing w:val="10"/>
    </w:rPr>
  </w:style>
  <w:style w:type="character" w:customStyle="1" w:styleId="Heading8Char">
    <w:name w:val="Heading 8 Char"/>
    <w:basedOn w:val="DefaultParagraphFont"/>
    <w:link w:val="Heading8"/>
    <w:uiPriority w:val="9"/>
    <w:rsid w:val="003827BB"/>
    <w:rPr>
      <w:caps/>
      <w:spacing w:val="10"/>
      <w:sz w:val="18"/>
      <w:szCs w:val="18"/>
    </w:rPr>
  </w:style>
  <w:style w:type="character" w:customStyle="1" w:styleId="Heading9Char">
    <w:name w:val="Heading 9 Char"/>
    <w:basedOn w:val="DefaultParagraphFont"/>
    <w:link w:val="Heading9"/>
    <w:uiPriority w:val="9"/>
    <w:rsid w:val="003827BB"/>
    <w:rPr>
      <w:i/>
      <w:caps/>
      <w:spacing w:val="10"/>
      <w:sz w:val="18"/>
      <w:szCs w:val="18"/>
    </w:rPr>
  </w:style>
  <w:style w:type="character" w:customStyle="1" w:styleId="TitleChar">
    <w:name w:val="Title Char"/>
    <w:basedOn w:val="DefaultParagraphFont"/>
    <w:link w:val="Title"/>
    <w:uiPriority w:val="10"/>
    <w:rsid w:val="003827BB"/>
    <w:rPr>
      <w:caps/>
      <w:color w:val="4F81BD" w:themeColor="accent1"/>
      <w:spacing w:val="10"/>
      <w:kern w:val="28"/>
      <w:sz w:val="52"/>
      <w:szCs w:val="52"/>
    </w:rPr>
  </w:style>
  <w:style w:type="paragraph" w:styleId="Subtitle">
    <w:name w:val="Subtitle"/>
    <w:basedOn w:val="Normal"/>
    <w:next w:val="Normal"/>
    <w:link w:val="SubtitleChar"/>
    <w:uiPriority w:val="11"/>
    <w:qFormat/>
    <w:rsid w:val="003827B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827BB"/>
    <w:rPr>
      <w:caps/>
      <w:color w:val="595959" w:themeColor="text1" w:themeTint="A6"/>
      <w:spacing w:val="10"/>
      <w:sz w:val="24"/>
      <w:szCs w:val="24"/>
    </w:rPr>
  </w:style>
  <w:style w:type="character" w:styleId="Emphasis">
    <w:name w:val="Emphasis"/>
    <w:uiPriority w:val="20"/>
    <w:qFormat/>
    <w:rsid w:val="003827BB"/>
    <w:rPr>
      <w:caps/>
      <w:color w:val="243F60" w:themeColor="accent1" w:themeShade="7F"/>
      <w:spacing w:val="5"/>
    </w:rPr>
  </w:style>
  <w:style w:type="paragraph" w:styleId="Quote">
    <w:name w:val="Quote"/>
    <w:basedOn w:val="Normal"/>
    <w:next w:val="Normal"/>
    <w:link w:val="QuoteChar"/>
    <w:uiPriority w:val="29"/>
    <w:qFormat/>
    <w:rsid w:val="003827BB"/>
    <w:rPr>
      <w:i/>
      <w:iCs/>
    </w:rPr>
  </w:style>
  <w:style w:type="character" w:customStyle="1" w:styleId="QuoteChar">
    <w:name w:val="Quote Char"/>
    <w:basedOn w:val="DefaultParagraphFont"/>
    <w:link w:val="Quote"/>
    <w:uiPriority w:val="29"/>
    <w:rsid w:val="003827BB"/>
    <w:rPr>
      <w:i/>
      <w:iCs/>
      <w:sz w:val="20"/>
      <w:szCs w:val="20"/>
    </w:rPr>
  </w:style>
  <w:style w:type="paragraph" w:styleId="IntenseQuote">
    <w:name w:val="Intense Quote"/>
    <w:basedOn w:val="Normal"/>
    <w:next w:val="Normal"/>
    <w:link w:val="IntenseQuoteChar"/>
    <w:uiPriority w:val="30"/>
    <w:qFormat/>
    <w:rsid w:val="003827B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27BB"/>
    <w:rPr>
      <w:i/>
      <w:iCs/>
      <w:color w:val="4F81BD" w:themeColor="accent1"/>
      <w:sz w:val="20"/>
      <w:szCs w:val="20"/>
    </w:rPr>
  </w:style>
  <w:style w:type="character" w:styleId="IntenseEmphasis">
    <w:name w:val="Intense Emphasis"/>
    <w:uiPriority w:val="21"/>
    <w:qFormat/>
    <w:rsid w:val="003827BB"/>
    <w:rPr>
      <w:b/>
      <w:bCs/>
      <w:caps/>
      <w:color w:val="243F60" w:themeColor="accent1" w:themeShade="7F"/>
      <w:spacing w:val="10"/>
    </w:rPr>
  </w:style>
  <w:style w:type="character" w:styleId="SubtleReference">
    <w:name w:val="Subtle Reference"/>
    <w:uiPriority w:val="31"/>
    <w:qFormat/>
    <w:rsid w:val="003827BB"/>
    <w:rPr>
      <w:b/>
      <w:bCs/>
      <w:color w:val="4F81BD" w:themeColor="accent1"/>
    </w:rPr>
  </w:style>
  <w:style w:type="character" w:styleId="IntenseReference">
    <w:name w:val="Intense Reference"/>
    <w:uiPriority w:val="32"/>
    <w:qFormat/>
    <w:rsid w:val="003827BB"/>
    <w:rPr>
      <w:b/>
      <w:bCs/>
      <w:i/>
      <w:iCs/>
      <w:caps/>
      <w:color w:val="4F81BD" w:themeColor="accent1"/>
    </w:rPr>
  </w:style>
  <w:style w:type="character" w:styleId="BookTitle">
    <w:name w:val="Book Title"/>
    <w:uiPriority w:val="33"/>
    <w:qFormat/>
    <w:rsid w:val="003827BB"/>
    <w:rPr>
      <w:b/>
      <w:bCs/>
      <w:i/>
      <w:iCs/>
      <w:spacing w:val="9"/>
    </w:rPr>
  </w:style>
  <w:style w:type="paragraph" w:styleId="TOCHeading">
    <w:name w:val="TOC Heading"/>
    <w:basedOn w:val="Heading1"/>
    <w:next w:val="Normal"/>
    <w:uiPriority w:val="39"/>
    <w:semiHidden/>
    <w:unhideWhenUsed/>
    <w:qFormat/>
    <w:rsid w:val="003827BB"/>
    <w:pPr>
      <w:outlineLvl w:val="9"/>
    </w:pPr>
  </w:style>
  <w:style w:type="character" w:customStyle="1" w:styleId="HTMLPreformattedChar">
    <w:name w:val="HTML Preformatted Char"/>
    <w:basedOn w:val="DefaultParagraphFont"/>
    <w:link w:val="HTMLPreformatted"/>
    <w:uiPriority w:val="99"/>
    <w:rsid w:val="00A412CD"/>
    <w:rPr>
      <w:rFonts w:ascii="Tahoma" w:hAnsi="Tahoma" w:cs="Tahoma"/>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1611933">
      <w:bodyDiv w:val="1"/>
      <w:marLeft w:val="0"/>
      <w:marRight w:val="0"/>
      <w:marTop w:val="0"/>
      <w:marBottom w:val="0"/>
      <w:divBdr>
        <w:top w:val="none" w:sz="0" w:space="0" w:color="auto"/>
        <w:left w:val="none" w:sz="0" w:space="0" w:color="auto"/>
        <w:bottom w:val="none" w:sz="0" w:space="0" w:color="auto"/>
        <w:right w:val="none" w:sz="0" w:space="0" w:color="auto"/>
      </w:divBdr>
    </w:div>
    <w:div w:id="93980966">
      <w:bodyDiv w:val="1"/>
      <w:marLeft w:val="0"/>
      <w:marRight w:val="0"/>
      <w:marTop w:val="0"/>
      <w:marBottom w:val="0"/>
      <w:divBdr>
        <w:top w:val="none" w:sz="0" w:space="0" w:color="auto"/>
        <w:left w:val="none" w:sz="0" w:space="0" w:color="auto"/>
        <w:bottom w:val="none" w:sz="0" w:space="0" w:color="auto"/>
        <w:right w:val="none" w:sz="0" w:space="0" w:color="auto"/>
      </w:divBdr>
    </w:div>
    <w:div w:id="128476477">
      <w:bodyDiv w:val="1"/>
      <w:marLeft w:val="0"/>
      <w:marRight w:val="0"/>
      <w:marTop w:val="0"/>
      <w:marBottom w:val="0"/>
      <w:divBdr>
        <w:top w:val="none" w:sz="0" w:space="0" w:color="auto"/>
        <w:left w:val="none" w:sz="0" w:space="0" w:color="auto"/>
        <w:bottom w:val="none" w:sz="0" w:space="0" w:color="auto"/>
        <w:right w:val="none" w:sz="0" w:space="0" w:color="auto"/>
      </w:divBdr>
      <w:divsChild>
        <w:div w:id="470829885">
          <w:marLeft w:val="0"/>
          <w:marRight w:val="0"/>
          <w:marTop w:val="0"/>
          <w:marBottom w:val="0"/>
          <w:divBdr>
            <w:top w:val="none" w:sz="0" w:space="0" w:color="auto"/>
            <w:left w:val="none" w:sz="0" w:space="0" w:color="auto"/>
            <w:bottom w:val="none" w:sz="0" w:space="0" w:color="auto"/>
            <w:right w:val="none" w:sz="0" w:space="0" w:color="auto"/>
          </w:divBdr>
          <w:divsChild>
            <w:div w:id="238563395">
              <w:marLeft w:val="0"/>
              <w:marRight w:val="0"/>
              <w:marTop w:val="0"/>
              <w:marBottom w:val="0"/>
              <w:divBdr>
                <w:top w:val="none" w:sz="0" w:space="0" w:color="auto"/>
                <w:left w:val="none" w:sz="0" w:space="0" w:color="auto"/>
                <w:bottom w:val="none" w:sz="0" w:space="0" w:color="auto"/>
                <w:right w:val="none" w:sz="0" w:space="0" w:color="auto"/>
              </w:divBdr>
              <w:divsChild>
                <w:div w:id="905071134">
                  <w:marLeft w:val="0"/>
                  <w:marRight w:val="0"/>
                  <w:marTop w:val="0"/>
                  <w:marBottom w:val="0"/>
                  <w:divBdr>
                    <w:top w:val="none" w:sz="0" w:space="0" w:color="auto"/>
                    <w:left w:val="none" w:sz="0" w:space="0" w:color="auto"/>
                    <w:bottom w:val="none" w:sz="0" w:space="0" w:color="auto"/>
                    <w:right w:val="none" w:sz="0" w:space="0" w:color="auto"/>
                  </w:divBdr>
                  <w:divsChild>
                    <w:div w:id="1209144363">
                      <w:marLeft w:val="0"/>
                      <w:marRight w:val="0"/>
                      <w:marTop w:val="0"/>
                      <w:marBottom w:val="0"/>
                      <w:divBdr>
                        <w:top w:val="none" w:sz="0" w:space="0" w:color="auto"/>
                        <w:left w:val="none" w:sz="0" w:space="0" w:color="auto"/>
                        <w:bottom w:val="none" w:sz="0" w:space="0" w:color="auto"/>
                        <w:right w:val="none" w:sz="0" w:space="0" w:color="auto"/>
                      </w:divBdr>
                      <w:divsChild>
                        <w:div w:id="2089232759">
                          <w:marLeft w:val="0"/>
                          <w:marRight w:val="0"/>
                          <w:marTop w:val="0"/>
                          <w:marBottom w:val="0"/>
                          <w:divBdr>
                            <w:top w:val="none" w:sz="0" w:space="0" w:color="auto"/>
                            <w:left w:val="none" w:sz="0" w:space="0" w:color="auto"/>
                            <w:bottom w:val="none" w:sz="0" w:space="0" w:color="auto"/>
                            <w:right w:val="none" w:sz="0" w:space="0" w:color="auto"/>
                          </w:divBdr>
                          <w:divsChild>
                            <w:div w:id="210112873">
                              <w:marLeft w:val="0"/>
                              <w:marRight w:val="0"/>
                              <w:marTop w:val="0"/>
                              <w:marBottom w:val="0"/>
                              <w:divBdr>
                                <w:top w:val="none" w:sz="0" w:space="0" w:color="auto"/>
                                <w:left w:val="none" w:sz="0" w:space="0" w:color="auto"/>
                                <w:bottom w:val="none" w:sz="0" w:space="0" w:color="auto"/>
                                <w:right w:val="none" w:sz="0" w:space="0" w:color="auto"/>
                              </w:divBdr>
                              <w:divsChild>
                                <w:div w:id="831484773">
                                  <w:marLeft w:val="0"/>
                                  <w:marRight w:val="0"/>
                                  <w:marTop w:val="0"/>
                                  <w:marBottom w:val="0"/>
                                  <w:divBdr>
                                    <w:top w:val="none" w:sz="0" w:space="0" w:color="auto"/>
                                    <w:left w:val="none" w:sz="0" w:space="0" w:color="auto"/>
                                    <w:bottom w:val="none" w:sz="0" w:space="0" w:color="auto"/>
                                    <w:right w:val="none" w:sz="0" w:space="0" w:color="auto"/>
                                  </w:divBdr>
                                  <w:divsChild>
                                    <w:div w:id="17546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22589">
      <w:bodyDiv w:val="1"/>
      <w:marLeft w:val="0"/>
      <w:marRight w:val="0"/>
      <w:marTop w:val="0"/>
      <w:marBottom w:val="0"/>
      <w:divBdr>
        <w:top w:val="none" w:sz="0" w:space="0" w:color="auto"/>
        <w:left w:val="none" w:sz="0" w:space="0" w:color="auto"/>
        <w:bottom w:val="none" w:sz="0" w:space="0" w:color="auto"/>
        <w:right w:val="none" w:sz="0" w:space="0" w:color="auto"/>
      </w:divBdr>
    </w:div>
    <w:div w:id="398097438">
      <w:bodyDiv w:val="1"/>
      <w:marLeft w:val="0"/>
      <w:marRight w:val="0"/>
      <w:marTop w:val="0"/>
      <w:marBottom w:val="0"/>
      <w:divBdr>
        <w:top w:val="none" w:sz="0" w:space="0" w:color="auto"/>
        <w:left w:val="none" w:sz="0" w:space="0" w:color="auto"/>
        <w:bottom w:val="none" w:sz="0" w:space="0" w:color="auto"/>
        <w:right w:val="none" w:sz="0" w:space="0" w:color="auto"/>
      </w:divBdr>
    </w:div>
    <w:div w:id="472212983">
      <w:bodyDiv w:val="1"/>
      <w:marLeft w:val="0"/>
      <w:marRight w:val="0"/>
      <w:marTop w:val="0"/>
      <w:marBottom w:val="0"/>
      <w:divBdr>
        <w:top w:val="none" w:sz="0" w:space="0" w:color="auto"/>
        <w:left w:val="none" w:sz="0" w:space="0" w:color="auto"/>
        <w:bottom w:val="none" w:sz="0" w:space="0" w:color="auto"/>
        <w:right w:val="none" w:sz="0" w:space="0" w:color="auto"/>
      </w:divBdr>
      <w:divsChild>
        <w:div w:id="248971618">
          <w:marLeft w:val="0"/>
          <w:marRight w:val="0"/>
          <w:marTop w:val="0"/>
          <w:marBottom w:val="0"/>
          <w:divBdr>
            <w:top w:val="none" w:sz="0" w:space="0" w:color="auto"/>
            <w:left w:val="none" w:sz="0" w:space="0" w:color="auto"/>
            <w:bottom w:val="none" w:sz="0" w:space="0" w:color="auto"/>
            <w:right w:val="none" w:sz="0" w:space="0" w:color="auto"/>
          </w:divBdr>
          <w:divsChild>
            <w:div w:id="1475873192">
              <w:marLeft w:val="0"/>
              <w:marRight w:val="0"/>
              <w:marTop w:val="0"/>
              <w:marBottom w:val="0"/>
              <w:divBdr>
                <w:top w:val="none" w:sz="0" w:space="0" w:color="auto"/>
                <w:left w:val="none" w:sz="0" w:space="0" w:color="auto"/>
                <w:bottom w:val="none" w:sz="0" w:space="0" w:color="auto"/>
                <w:right w:val="none" w:sz="0" w:space="0" w:color="auto"/>
              </w:divBdr>
              <w:divsChild>
                <w:div w:id="1751000806">
                  <w:marLeft w:val="0"/>
                  <w:marRight w:val="0"/>
                  <w:marTop w:val="0"/>
                  <w:marBottom w:val="0"/>
                  <w:divBdr>
                    <w:top w:val="none" w:sz="0" w:space="0" w:color="auto"/>
                    <w:left w:val="none" w:sz="0" w:space="0" w:color="auto"/>
                    <w:bottom w:val="none" w:sz="0" w:space="0" w:color="auto"/>
                    <w:right w:val="none" w:sz="0" w:space="0" w:color="auto"/>
                  </w:divBdr>
                  <w:divsChild>
                    <w:div w:id="81802610">
                      <w:marLeft w:val="0"/>
                      <w:marRight w:val="0"/>
                      <w:marTop w:val="0"/>
                      <w:marBottom w:val="0"/>
                      <w:divBdr>
                        <w:top w:val="none" w:sz="0" w:space="0" w:color="auto"/>
                        <w:left w:val="none" w:sz="0" w:space="0" w:color="auto"/>
                        <w:bottom w:val="none" w:sz="0" w:space="0" w:color="auto"/>
                        <w:right w:val="none" w:sz="0" w:space="0" w:color="auto"/>
                      </w:divBdr>
                      <w:divsChild>
                        <w:div w:id="1566603296">
                          <w:marLeft w:val="0"/>
                          <w:marRight w:val="0"/>
                          <w:marTop w:val="0"/>
                          <w:marBottom w:val="0"/>
                          <w:divBdr>
                            <w:top w:val="none" w:sz="0" w:space="0" w:color="auto"/>
                            <w:left w:val="none" w:sz="0" w:space="0" w:color="auto"/>
                            <w:bottom w:val="none" w:sz="0" w:space="0" w:color="auto"/>
                            <w:right w:val="none" w:sz="0" w:space="0" w:color="auto"/>
                          </w:divBdr>
                          <w:divsChild>
                            <w:div w:id="812911686">
                              <w:marLeft w:val="0"/>
                              <w:marRight w:val="0"/>
                              <w:marTop w:val="0"/>
                              <w:marBottom w:val="0"/>
                              <w:divBdr>
                                <w:top w:val="none" w:sz="0" w:space="0" w:color="auto"/>
                                <w:left w:val="none" w:sz="0" w:space="0" w:color="auto"/>
                                <w:bottom w:val="none" w:sz="0" w:space="0" w:color="auto"/>
                                <w:right w:val="none" w:sz="0" w:space="0" w:color="auto"/>
                              </w:divBdr>
                              <w:divsChild>
                                <w:div w:id="231351787">
                                  <w:marLeft w:val="0"/>
                                  <w:marRight w:val="0"/>
                                  <w:marTop w:val="0"/>
                                  <w:marBottom w:val="0"/>
                                  <w:divBdr>
                                    <w:top w:val="none" w:sz="0" w:space="0" w:color="auto"/>
                                    <w:left w:val="none" w:sz="0" w:space="0" w:color="auto"/>
                                    <w:bottom w:val="none" w:sz="0" w:space="0" w:color="auto"/>
                                    <w:right w:val="none" w:sz="0" w:space="0" w:color="auto"/>
                                  </w:divBdr>
                                  <w:divsChild>
                                    <w:div w:id="11379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857413">
      <w:bodyDiv w:val="1"/>
      <w:marLeft w:val="0"/>
      <w:marRight w:val="0"/>
      <w:marTop w:val="0"/>
      <w:marBottom w:val="0"/>
      <w:divBdr>
        <w:top w:val="none" w:sz="0" w:space="0" w:color="auto"/>
        <w:left w:val="none" w:sz="0" w:space="0" w:color="auto"/>
        <w:bottom w:val="none" w:sz="0" w:space="0" w:color="auto"/>
        <w:right w:val="none" w:sz="0" w:space="0" w:color="auto"/>
      </w:divBdr>
    </w:div>
    <w:div w:id="521170578">
      <w:bodyDiv w:val="1"/>
      <w:marLeft w:val="0"/>
      <w:marRight w:val="0"/>
      <w:marTop w:val="0"/>
      <w:marBottom w:val="0"/>
      <w:divBdr>
        <w:top w:val="none" w:sz="0" w:space="0" w:color="auto"/>
        <w:left w:val="none" w:sz="0" w:space="0" w:color="auto"/>
        <w:bottom w:val="none" w:sz="0" w:space="0" w:color="auto"/>
        <w:right w:val="none" w:sz="0" w:space="0" w:color="auto"/>
      </w:divBdr>
    </w:div>
    <w:div w:id="590898135">
      <w:bodyDiv w:val="1"/>
      <w:marLeft w:val="0"/>
      <w:marRight w:val="0"/>
      <w:marTop w:val="0"/>
      <w:marBottom w:val="0"/>
      <w:divBdr>
        <w:top w:val="none" w:sz="0" w:space="0" w:color="auto"/>
        <w:left w:val="none" w:sz="0" w:space="0" w:color="auto"/>
        <w:bottom w:val="none" w:sz="0" w:space="0" w:color="auto"/>
        <w:right w:val="none" w:sz="0" w:space="0" w:color="auto"/>
      </w:divBdr>
    </w:div>
    <w:div w:id="604112771">
      <w:bodyDiv w:val="1"/>
      <w:marLeft w:val="0"/>
      <w:marRight w:val="0"/>
      <w:marTop w:val="0"/>
      <w:marBottom w:val="0"/>
      <w:divBdr>
        <w:top w:val="none" w:sz="0" w:space="0" w:color="auto"/>
        <w:left w:val="none" w:sz="0" w:space="0" w:color="auto"/>
        <w:bottom w:val="none" w:sz="0" w:space="0" w:color="auto"/>
        <w:right w:val="none" w:sz="0" w:space="0" w:color="auto"/>
      </w:divBdr>
    </w:div>
    <w:div w:id="661278517">
      <w:bodyDiv w:val="1"/>
      <w:marLeft w:val="0"/>
      <w:marRight w:val="0"/>
      <w:marTop w:val="0"/>
      <w:marBottom w:val="0"/>
      <w:divBdr>
        <w:top w:val="none" w:sz="0" w:space="0" w:color="auto"/>
        <w:left w:val="none" w:sz="0" w:space="0" w:color="auto"/>
        <w:bottom w:val="none" w:sz="0" w:space="0" w:color="auto"/>
        <w:right w:val="none" w:sz="0" w:space="0" w:color="auto"/>
      </w:divBdr>
    </w:div>
    <w:div w:id="956714712">
      <w:bodyDiv w:val="1"/>
      <w:marLeft w:val="0"/>
      <w:marRight w:val="0"/>
      <w:marTop w:val="0"/>
      <w:marBottom w:val="0"/>
      <w:divBdr>
        <w:top w:val="none" w:sz="0" w:space="0" w:color="auto"/>
        <w:left w:val="none" w:sz="0" w:space="0" w:color="auto"/>
        <w:bottom w:val="none" w:sz="0" w:space="0" w:color="auto"/>
        <w:right w:val="none" w:sz="0" w:space="0" w:color="auto"/>
      </w:divBdr>
    </w:div>
    <w:div w:id="1024399974">
      <w:bodyDiv w:val="1"/>
      <w:marLeft w:val="0"/>
      <w:marRight w:val="0"/>
      <w:marTop w:val="0"/>
      <w:marBottom w:val="0"/>
      <w:divBdr>
        <w:top w:val="none" w:sz="0" w:space="0" w:color="auto"/>
        <w:left w:val="none" w:sz="0" w:space="0" w:color="auto"/>
        <w:bottom w:val="none" w:sz="0" w:space="0" w:color="auto"/>
        <w:right w:val="none" w:sz="0" w:space="0" w:color="auto"/>
      </w:divBdr>
    </w:div>
    <w:div w:id="1132594551">
      <w:bodyDiv w:val="1"/>
      <w:marLeft w:val="0"/>
      <w:marRight w:val="0"/>
      <w:marTop w:val="0"/>
      <w:marBottom w:val="0"/>
      <w:divBdr>
        <w:top w:val="none" w:sz="0" w:space="0" w:color="auto"/>
        <w:left w:val="none" w:sz="0" w:space="0" w:color="auto"/>
        <w:bottom w:val="none" w:sz="0" w:space="0" w:color="auto"/>
        <w:right w:val="none" w:sz="0" w:space="0" w:color="auto"/>
      </w:divBdr>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
    <w:div w:id="1306619141">
      <w:bodyDiv w:val="1"/>
      <w:marLeft w:val="0"/>
      <w:marRight w:val="0"/>
      <w:marTop w:val="0"/>
      <w:marBottom w:val="0"/>
      <w:divBdr>
        <w:top w:val="none" w:sz="0" w:space="0" w:color="auto"/>
        <w:left w:val="none" w:sz="0" w:space="0" w:color="auto"/>
        <w:bottom w:val="none" w:sz="0" w:space="0" w:color="auto"/>
        <w:right w:val="none" w:sz="0" w:space="0" w:color="auto"/>
      </w:divBdr>
    </w:div>
    <w:div w:id="1409961662">
      <w:bodyDiv w:val="1"/>
      <w:marLeft w:val="0"/>
      <w:marRight w:val="0"/>
      <w:marTop w:val="0"/>
      <w:marBottom w:val="0"/>
      <w:divBdr>
        <w:top w:val="none" w:sz="0" w:space="0" w:color="auto"/>
        <w:left w:val="none" w:sz="0" w:space="0" w:color="auto"/>
        <w:bottom w:val="none" w:sz="0" w:space="0" w:color="auto"/>
        <w:right w:val="none" w:sz="0" w:space="0" w:color="auto"/>
      </w:divBdr>
    </w:div>
    <w:div w:id="1822194174">
      <w:bodyDiv w:val="1"/>
      <w:marLeft w:val="0"/>
      <w:marRight w:val="0"/>
      <w:marTop w:val="0"/>
      <w:marBottom w:val="0"/>
      <w:divBdr>
        <w:top w:val="none" w:sz="0" w:space="0" w:color="auto"/>
        <w:left w:val="none" w:sz="0" w:space="0" w:color="auto"/>
        <w:bottom w:val="none" w:sz="0" w:space="0" w:color="auto"/>
        <w:right w:val="none" w:sz="0" w:space="0" w:color="auto"/>
      </w:divBdr>
    </w:div>
    <w:div w:id="1852139225">
      <w:bodyDiv w:val="1"/>
      <w:marLeft w:val="0"/>
      <w:marRight w:val="0"/>
      <w:marTop w:val="0"/>
      <w:marBottom w:val="0"/>
      <w:divBdr>
        <w:top w:val="none" w:sz="0" w:space="0" w:color="auto"/>
        <w:left w:val="none" w:sz="0" w:space="0" w:color="auto"/>
        <w:bottom w:val="none" w:sz="0" w:space="0" w:color="auto"/>
        <w:right w:val="none" w:sz="0" w:space="0" w:color="auto"/>
      </w:divBdr>
    </w:div>
    <w:div w:id="1925218093">
      <w:bodyDiv w:val="1"/>
      <w:marLeft w:val="0"/>
      <w:marRight w:val="0"/>
      <w:marTop w:val="0"/>
      <w:marBottom w:val="0"/>
      <w:divBdr>
        <w:top w:val="none" w:sz="0" w:space="0" w:color="auto"/>
        <w:left w:val="none" w:sz="0" w:space="0" w:color="auto"/>
        <w:bottom w:val="none" w:sz="0" w:space="0" w:color="auto"/>
        <w:right w:val="none" w:sz="0" w:space="0" w:color="auto"/>
      </w:divBdr>
    </w:div>
    <w:div w:id="1955094157">
      <w:bodyDiv w:val="1"/>
      <w:marLeft w:val="0"/>
      <w:marRight w:val="0"/>
      <w:marTop w:val="0"/>
      <w:marBottom w:val="0"/>
      <w:divBdr>
        <w:top w:val="none" w:sz="0" w:space="0" w:color="auto"/>
        <w:left w:val="none" w:sz="0" w:space="0" w:color="auto"/>
        <w:bottom w:val="none" w:sz="0" w:space="0" w:color="auto"/>
        <w:right w:val="none" w:sz="0" w:space="0" w:color="auto"/>
      </w:divBdr>
    </w:div>
    <w:div w:id="1974484370">
      <w:bodyDiv w:val="1"/>
      <w:marLeft w:val="0"/>
      <w:marRight w:val="0"/>
      <w:marTop w:val="0"/>
      <w:marBottom w:val="0"/>
      <w:divBdr>
        <w:top w:val="none" w:sz="0" w:space="0" w:color="auto"/>
        <w:left w:val="none" w:sz="0" w:space="0" w:color="auto"/>
        <w:bottom w:val="none" w:sz="0" w:space="0" w:color="auto"/>
        <w:right w:val="none" w:sz="0" w:space="0" w:color="auto"/>
      </w:divBdr>
    </w:div>
    <w:div w:id="2058775191">
      <w:bodyDiv w:val="1"/>
      <w:marLeft w:val="0"/>
      <w:marRight w:val="0"/>
      <w:marTop w:val="0"/>
      <w:marBottom w:val="0"/>
      <w:divBdr>
        <w:top w:val="none" w:sz="0" w:space="0" w:color="auto"/>
        <w:left w:val="none" w:sz="0" w:space="0" w:color="auto"/>
        <w:bottom w:val="none" w:sz="0" w:space="0" w:color="auto"/>
        <w:right w:val="none" w:sz="0" w:space="0" w:color="auto"/>
      </w:divBdr>
    </w:div>
    <w:div w:id="2128816717">
      <w:bodyDiv w:val="1"/>
      <w:marLeft w:val="0"/>
      <w:marRight w:val="0"/>
      <w:marTop w:val="0"/>
      <w:marBottom w:val="0"/>
      <w:divBdr>
        <w:top w:val="none" w:sz="0" w:space="0" w:color="auto"/>
        <w:left w:val="none" w:sz="0" w:space="0" w:color="auto"/>
        <w:bottom w:val="none" w:sz="0" w:space="0" w:color="auto"/>
        <w:right w:val="none" w:sz="0" w:space="0" w:color="auto"/>
      </w:divBdr>
    </w:div>
    <w:div w:id="21337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diagramColors" Target="diagrams/colors2.xm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weblogs.asp.net/infinitiesloop/archive/2006/08/03/Truly-Understanding-Viewstate.aspx"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QuickStyle" Target="diagrams/quickStyle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yperlink" Target="http://weblogs.asp.net/infinitiesloop/archive/2008/03/24/onload-vs-page-load-vs-load-event.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oter" Target="footer1.xml"/><Relationship Id="rId10" Type="http://schemas.openxmlformats.org/officeDocument/2006/relationships/diagramLayout" Target="diagrams/layout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361ECE-1AB9-430F-AC23-A0BB2D45C0DF}" type="doc">
      <dgm:prSet loTypeId="urn:microsoft.com/office/officeart/2005/8/layout/target1" loCatId="relationship" qsTypeId="urn:microsoft.com/office/officeart/2005/8/quickstyle/simple4" qsCatId="simple" csTypeId="urn:microsoft.com/office/officeart/2005/8/colors/accent1_3" csCatId="accent1" phldr="1"/>
      <dgm:spPr/>
    </dgm:pt>
    <dgm:pt modelId="{D3EDBBB1-502B-4C8F-8C78-4E0003E58B1D}">
      <dgm:prSet phldrT="[Text]" custT="1"/>
      <dgm:spPr/>
      <dgm:t>
        <a:bodyPr/>
        <a:lstStyle/>
        <a:p>
          <a:r>
            <a:rPr lang="en-US" sz="1050"/>
            <a:t>Model.cs</a:t>
          </a:r>
        </a:p>
      </dgm:t>
    </dgm:pt>
    <dgm:pt modelId="{2869F969-851A-463B-B5EE-62D3CE2CC7C0}" type="parTrans" cxnId="{CF98FB72-9E32-4591-983E-133DC9728A6D}">
      <dgm:prSet/>
      <dgm:spPr/>
      <dgm:t>
        <a:bodyPr/>
        <a:lstStyle/>
        <a:p>
          <a:endParaRPr lang="en-US"/>
        </a:p>
      </dgm:t>
    </dgm:pt>
    <dgm:pt modelId="{E130E276-A86E-4350-86B7-90D308AF4498}" type="sibTrans" cxnId="{CF98FB72-9E32-4591-983E-133DC9728A6D}">
      <dgm:prSet/>
      <dgm:spPr/>
      <dgm:t>
        <a:bodyPr/>
        <a:lstStyle/>
        <a:p>
          <a:endParaRPr lang="en-US"/>
        </a:p>
      </dgm:t>
    </dgm:pt>
    <dgm:pt modelId="{27E8D89E-DC92-40AB-BECC-5F4E3828BE16}">
      <dgm:prSet phldrT="[Text]" custT="1"/>
      <dgm:spPr/>
      <dgm:t>
        <a:bodyPr/>
        <a:lstStyle/>
        <a:p>
          <a:r>
            <a:rPr lang="en-US" sz="1050"/>
            <a:t>ModelWithAttributes.cs</a:t>
          </a:r>
        </a:p>
      </dgm:t>
    </dgm:pt>
    <dgm:pt modelId="{C6AF0EB5-2547-4EF8-B9A8-2CF341DFEB64}" type="parTrans" cxnId="{6A49A788-F0ED-4D95-944B-E2A5FF9987C7}">
      <dgm:prSet/>
      <dgm:spPr/>
      <dgm:t>
        <a:bodyPr/>
        <a:lstStyle/>
        <a:p>
          <a:endParaRPr lang="en-US"/>
        </a:p>
      </dgm:t>
    </dgm:pt>
    <dgm:pt modelId="{59789D88-BB64-4B88-92E9-467A59B8900A}" type="sibTrans" cxnId="{6A49A788-F0ED-4D95-944B-E2A5FF9987C7}">
      <dgm:prSet/>
      <dgm:spPr/>
      <dgm:t>
        <a:bodyPr/>
        <a:lstStyle/>
        <a:p>
          <a:endParaRPr lang="en-US"/>
        </a:p>
      </dgm:t>
    </dgm:pt>
    <dgm:pt modelId="{9F600F07-9DCE-4C8C-B09D-21710F32B0AD}">
      <dgm:prSet phldrT="[Text]" custT="1"/>
      <dgm:spPr/>
      <dgm:t>
        <a:bodyPr/>
        <a:lstStyle/>
        <a:p>
          <a:r>
            <a:rPr lang="en-US" sz="1050"/>
            <a:t>&lt;other entity classes&gt;</a:t>
          </a:r>
        </a:p>
      </dgm:t>
    </dgm:pt>
    <dgm:pt modelId="{4C385608-7B9B-4693-A652-4383087B0246}" type="parTrans" cxnId="{F0E74FBE-C93E-40CF-8796-82A0516144D8}">
      <dgm:prSet/>
      <dgm:spPr/>
      <dgm:t>
        <a:bodyPr/>
        <a:lstStyle/>
        <a:p>
          <a:endParaRPr lang="en-US"/>
        </a:p>
      </dgm:t>
    </dgm:pt>
    <dgm:pt modelId="{09ED67E2-BDB1-4121-A44F-2E05437E3B8C}" type="sibTrans" cxnId="{F0E74FBE-C93E-40CF-8796-82A0516144D8}">
      <dgm:prSet/>
      <dgm:spPr/>
      <dgm:t>
        <a:bodyPr/>
        <a:lstStyle/>
        <a:p>
          <a:endParaRPr lang="en-US"/>
        </a:p>
      </dgm:t>
    </dgm:pt>
    <dgm:pt modelId="{2EBE17AD-A62D-4D3A-8204-0564E081CD89}" type="pres">
      <dgm:prSet presAssocID="{63361ECE-1AB9-430F-AC23-A0BB2D45C0DF}" presName="composite" presStyleCnt="0">
        <dgm:presLayoutVars>
          <dgm:chMax val="5"/>
          <dgm:dir/>
          <dgm:resizeHandles val="exact"/>
        </dgm:presLayoutVars>
      </dgm:prSet>
      <dgm:spPr/>
    </dgm:pt>
    <dgm:pt modelId="{3E9E7F1F-AAF8-4429-8859-A84E32B73402}" type="pres">
      <dgm:prSet presAssocID="{D3EDBBB1-502B-4C8F-8C78-4E0003E58B1D}" presName="circle1" presStyleLbl="lnNode1" presStyleIdx="0" presStyleCnt="3" custLinFactNeighborX="-47880"/>
      <dgm:spPr/>
    </dgm:pt>
    <dgm:pt modelId="{0D6F070E-1311-4201-983B-483B11F24B62}" type="pres">
      <dgm:prSet presAssocID="{D3EDBBB1-502B-4C8F-8C78-4E0003E58B1D}" presName="text1" presStyleLbl="revTx" presStyleIdx="0" presStyleCnt="3" custLinFactNeighborX="-19152">
        <dgm:presLayoutVars>
          <dgm:bulletEnabled val="1"/>
        </dgm:presLayoutVars>
      </dgm:prSet>
      <dgm:spPr/>
      <dgm:t>
        <a:bodyPr/>
        <a:lstStyle/>
        <a:p>
          <a:endParaRPr lang="en-US"/>
        </a:p>
      </dgm:t>
    </dgm:pt>
    <dgm:pt modelId="{30B8ADD5-0432-4AF9-B89D-2F6CA23E47D3}" type="pres">
      <dgm:prSet presAssocID="{D3EDBBB1-502B-4C8F-8C78-4E0003E58B1D}" presName="line1" presStyleLbl="callout" presStyleIdx="0" presStyleCnt="6" custLinFactNeighborX="-76622"/>
      <dgm:spPr/>
    </dgm:pt>
    <dgm:pt modelId="{F22455F3-E137-42E1-A6E8-CE24206EBB21}" type="pres">
      <dgm:prSet presAssocID="{D3EDBBB1-502B-4C8F-8C78-4E0003E58B1D}" presName="d1" presStyleLbl="callout" presStyleIdx="1" presStyleCnt="6" custLinFactNeighborX="-17696"/>
      <dgm:spPr/>
    </dgm:pt>
    <dgm:pt modelId="{C1984FF9-4C0D-4FBD-9BB2-C9DE899B36FA}" type="pres">
      <dgm:prSet presAssocID="{27E8D89E-DC92-40AB-BECC-5F4E3828BE16}" presName="circle2" presStyleLbl="lnNode1" presStyleIdx="1" presStyleCnt="3" custLinFactNeighborX="-15960"/>
      <dgm:spPr/>
    </dgm:pt>
    <dgm:pt modelId="{72794E76-6489-4906-A4FB-A070FDD43CB8}" type="pres">
      <dgm:prSet presAssocID="{27E8D89E-DC92-40AB-BECC-5F4E3828BE16}" presName="text2" presStyleLbl="revTx" presStyleIdx="1" presStyleCnt="3" custScaleX="176665" custLinFactNeighborX="17678" custLinFactNeighborY="2268">
        <dgm:presLayoutVars>
          <dgm:bulletEnabled val="1"/>
        </dgm:presLayoutVars>
      </dgm:prSet>
      <dgm:spPr/>
      <dgm:t>
        <a:bodyPr/>
        <a:lstStyle/>
        <a:p>
          <a:endParaRPr lang="en-US"/>
        </a:p>
      </dgm:t>
    </dgm:pt>
    <dgm:pt modelId="{DFCCF6CF-F23E-4ACA-9685-4EBC97C7A2DC}" type="pres">
      <dgm:prSet presAssocID="{27E8D89E-DC92-40AB-BECC-5F4E3828BE16}" presName="line2" presStyleLbl="callout" presStyleIdx="2" presStyleCnt="6" custLinFactNeighborX="-76622"/>
      <dgm:spPr/>
    </dgm:pt>
    <dgm:pt modelId="{A91AC525-FA04-46E0-BBCE-3960E42EB711}" type="pres">
      <dgm:prSet presAssocID="{27E8D89E-DC92-40AB-BECC-5F4E3828BE16}" presName="d2" presStyleLbl="callout" presStyleIdx="3" presStyleCnt="6" custLinFactNeighborX="-24066"/>
      <dgm:spPr/>
    </dgm:pt>
    <dgm:pt modelId="{2BBC99FD-D07D-4A13-B8D1-0060BA5D4B11}" type="pres">
      <dgm:prSet presAssocID="{9F600F07-9DCE-4C8C-B09D-21710F32B0AD}" presName="circle3" presStyleLbl="lnNode1" presStyleIdx="2" presStyleCnt="3" custLinFactNeighborX="-9576"/>
      <dgm:spPr/>
    </dgm:pt>
    <dgm:pt modelId="{9C524301-4A32-42B2-9055-A353D01AA894}" type="pres">
      <dgm:prSet presAssocID="{9F600F07-9DCE-4C8C-B09D-21710F32B0AD}" presName="text3" presStyleLbl="revTx" presStyleIdx="2" presStyleCnt="3" custScaleX="161665" custLinFactNeighborX="11836" custLinFactNeighborY="2125">
        <dgm:presLayoutVars>
          <dgm:bulletEnabled val="1"/>
        </dgm:presLayoutVars>
      </dgm:prSet>
      <dgm:spPr/>
      <dgm:t>
        <a:bodyPr/>
        <a:lstStyle/>
        <a:p>
          <a:endParaRPr lang="en-US"/>
        </a:p>
      </dgm:t>
    </dgm:pt>
    <dgm:pt modelId="{039F2EA0-B67C-4ABA-BBA7-001FE27E05BC}" type="pres">
      <dgm:prSet presAssocID="{9F600F07-9DCE-4C8C-B09D-21710F32B0AD}" presName="line3" presStyleLbl="callout" presStyleIdx="4" presStyleCnt="6" custLinFactNeighborX="-76622"/>
      <dgm:spPr/>
    </dgm:pt>
    <dgm:pt modelId="{F9EF7C2D-5215-4F1A-8DEF-63DEF5F7C7CD}" type="pres">
      <dgm:prSet presAssocID="{9F600F07-9DCE-4C8C-B09D-21710F32B0AD}" presName="d3" presStyleLbl="callout" presStyleIdx="5" presStyleCnt="6" custLinFactNeighborX="-37632"/>
      <dgm:spPr/>
    </dgm:pt>
  </dgm:ptLst>
  <dgm:cxnLst>
    <dgm:cxn modelId="{CF98FB72-9E32-4591-983E-133DC9728A6D}" srcId="{63361ECE-1AB9-430F-AC23-A0BB2D45C0DF}" destId="{D3EDBBB1-502B-4C8F-8C78-4E0003E58B1D}" srcOrd="0" destOrd="0" parTransId="{2869F969-851A-463B-B5EE-62D3CE2CC7C0}" sibTransId="{E130E276-A86E-4350-86B7-90D308AF4498}"/>
    <dgm:cxn modelId="{4B7038D3-7ABC-4F2A-A61B-55892518A295}" type="presOf" srcId="{9F600F07-9DCE-4C8C-B09D-21710F32B0AD}" destId="{9C524301-4A32-42B2-9055-A353D01AA894}" srcOrd="0" destOrd="0" presId="urn:microsoft.com/office/officeart/2005/8/layout/target1"/>
    <dgm:cxn modelId="{23AB8E89-3416-4C33-9CAC-4F17E5924FC5}" type="presOf" srcId="{63361ECE-1AB9-430F-AC23-A0BB2D45C0DF}" destId="{2EBE17AD-A62D-4D3A-8204-0564E081CD89}" srcOrd="0" destOrd="0" presId="urn:microsoft.com/office/officeart/2005/8/layout/target1"/>
    <dgm:cxn modelId="{13C2F211-BCF4-45FF-8156-00FC759CCDCC}" type="presOf" srcId="{27E8D89E-DC92-40AB-BECC-5F4E3828BE16}" destId="{72794E76-6489-4906-A4FB-A070FDD43CB8}" srcOrd="0" destOrd="0" presId="urn:microsoft.com/office/officeart/2005/8/layout/target1"/>
    <dgm:cxn modelId="{4AD3D703-50E7-427E-8926-CABDA725643A}" type="presOf" srcId="{D3EDBBB1-502B-4C8F-8C78-4E0003E58B1D}" destId="{0D6F070E-1311-4201-983B-483B11F24B62}" srcOrd="0" destOrd="0" presId="urn:microsoft.com/office/officeart/2005/8/layout/target1"/>
    <dgm:cxn modelId="{F0E74FBE-C93E-40CF-8796-82A0516144D8}" srcId="{63361ECE-1AB9-430F-AC23-A0BB2D45C0DF}" destId="{9F600F07-9DCE-4C8C-B09D-21710F32B0AD}" srcOrd="2" destOrd="0" parTransId="{4C385608-7B9B-4693-A652-4383087B0246}" sibTransId="{09ED67E2-BDB1-4121-A44F-2E05437E3B8C}"/>
    <dgm:cxn modelId="{6A49A788-F0ED-4D95-944B-E2A5FF9987C7}" srcId="{63361ECE-1AB9-430F-AC23-A0BB2D45C0DF}" destId="{27E8D89E-DC92-40AB-BECC-5F4E3828BE16}" srcOrd="1" destOrd="0" parTransId="{C6AF0EB5-2547-4EF8-B9A8-2CF341DFEB64}" sibTransId="{59789D88-BB64-4B88-92E9-467A59B8900A}"/>
    <dgm:cxn modelId="{730FE5BC-612A-47C8-8821-286C92EF5237}" type="presParOf" srcId="{2EBE17AD-A62D-4D3A-8204-0564E081CD89}" destId="{3E9E7F1F-AAF8-4429-8859-A84E32B73402}" srcOrd="0" destOrd="0" presId="urn:microsoft.com/office/officeart/2005/8/layout/target1"/>
    <dgm:cxn modelId="{05756492-EF4A-4338-A12E-0672590B7A02}" type="presParOf" srcId="{2EBE17AD-A62D-4D3A-8204-0564E081CD89}" destId="{0D6F070E-1311-4201-983B-483B11F24B62}" srcOrd="1" destOrd="0" presId="urn:microsoft.com/office/officeart/2005/8/layout/target1"/>
    <dgm:cxn modelId="{4A6C678B-588A-4A3F-AF8D-0E053C5DB6F3}" type="presParOf" srcId="{2EBE17AD-A62D-4D3A-8204-0564E081CD89}" destId="{30B8ADD5-0432-4AF9-B89D-2F6CA23E47D3}" srcOrd="2" destOrd="0" presId="urn:microsoft.com/office/officeart/2005/8/layout/target1"/>
    <dgm:cxn modelId="{CB74C4DE-A600-4AAB-AD97-E7DCBA82A4FF}" type="presParOf" srcId="{2EBE17AD-A62D-4D3A-8204-0564E081CD89}" destId="{F22455F3-E137-42E1-A6E8-CE24206EBB21}" srcOrd="3" destOrd="0" presId="urn:microsoft.com/office/officeart/2005/8/layout/target1"/>
    <dgm:cxn modelId="{B384C0E2-2EBE-4C30-85FB-61063253B7E5}" type="presParOf" srcId="{2EBE17AD-A62D-4D3A-8204-0564E081CD89}" destId="{C1984FF9-4C0D-4FBD-9BB2-C9DE899B36FA}" srcOrd="4" destOrd="0" presId="urn:microsoft.com/office/officeart/2005/8/layout/target1"/>
    <dgm:cxn modelId="{ACD4006A-B440-4CE0-A783-FBAD5D75B27C}" type="presParOf" srcId="{2EBE17AD-A62D-4D3A-8204-0564E081CD89}" destId="{72794E76-6489-4906-A4FB-A070FDD43CB8}" srcOrd="5" destOrd="0" presId="urn:microsoft.com/office/officeart/2005/8/layout/target1"/>
    <dgm:cxn modelId="{56341E19-A054-4A4A-B119-50CC6256AD31}" type="presParOf" srcId="{2EBE17AD-A62D-4D3A-8204-0564E081CD89}" destId="{DFCCF6CF-F23E-4ACA-9685-4EBC97C7A2DC}" srcOrd="6" destOrd="0" presId="urn:microsoft.com/office/officeart/2005/8/layout/target1"/>
    <dgm:cxn modelId="{B731F18D-271E-4017-B151-6ADA1E4DCA11}" type="presParOf" srcId="{2EBE17AD-A62D-4D3A-8204-0564E081CD89}" destId="{A91AC525-FA04-46E0-BBCE-3960E42EB711}" srcOrd="7" destOrd="0" presId="urn:microsoft.com/office/officeart/2005/8/layout/target1"/>
    <dgm:cxn modelId="{6B06D38A-379A-47D9-A5AC-0E07A67496DA}" type="presParOf" srcId="{2EBE17AD-A62D-4D3A-8204-0564E081CD89}" destId="{2BBC99FD-D07D-4A13-B8D1-0060BA5D4B11}" srcOrd="8" destOrd="0" presId="urn:microsoft.com/office/officeart/2005/8/layout/target1"/>
    <dgm:cxn modelId="{1D54E38E-2EB5-42CF-9044-65DBC7BBB735}" type="presParOf" srcId="{2EBE17AD-A62D-4D3A-8204-0564E081CD89}" destId="{9C524301-4A32-42B2-9055-A353D01AA894}" srcOrd="9" destOrd="0" presId="urn:microsoft.com/office/officeart/2005/8/layout/target1"/>
    <dgm:cxn modelId="{49222809-48FA-4139-94A7-57E042DBC246}" type="presParOf" srcId="{2EBE17AD-A62D-4D3A-8204-0564E081CD89}" destId="{039F2EA0-B67C-4ABA-BBA7-001FE27E05BC}" srcOrd="10" destOrd="0" presId="urn:microsoft.com/office/officeart/2005/8/layout/target1"/>
    <dgm:cxn modelId="{F7FC7E93-EF6E-4CE3-8850-4227B71E7E35}" type="presParOf" srcId="{2EBE17AD-A62D-4D3A-8204-0564E081CD89}" destId="{F9EF7C2D-5215-4F1A-8DEF-63DEF5F7C7CD}" srcOrd="11" destOrd="0" presId="urn:microsoft.com/office/officeart/2005/8/layout/targe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35578C0-39E9-4556-B4B5-63A6C7812F41}" type="doc">
      <dgm:prSet loTypeId="urn:microsoft.com/office/officeart/2005/8/layout/hierarchy6" loCatId="hierarchy" qsTypeId="urn:microsoft.com/office/officeart/2005/8/quickstyle/simple4" qsCatId="simple" csTypeId="urn:microsoft.com/office/officeart/2005/8/colors/accent1_3" csCatId="accent1" phldr="1"/>
      <dgm:spPr/>
      <dgm:t>
        <a:bodyPr/>
        <a:lstStyle/>
        <a:p>
          <a:endParaRPr lang="en-US"/>
        </a:p>
      </dgm:t>
    </dgm:pt>
    <dgm:pt modelId="{6609943E-ADE8-49CA-B3D2-5D909CEA98ED}">
      <dgm:prSet phldrT="[Text]"/>
      <dgm:spPr/>
      <dgm:t>
        <a:bodyPr/>
        <a:lstStyle/>
        <a:p>
          <a:r>
            <a:rPr lang="en-US"/>
            <a:t>OneColumn</a:t>
          </a:r>
        </a:p>
      </dgm:t>
    </dgm:pt>
    <dgm:pt modelId="{AECBA822-9C51-48D4-898F-BAE24EA2E286}" type="parTrans" cxnId="{874FFAB6-27B8-4D4B-9FC3-14BC109BFF4C}">
      <dgm:prSet/>
      <dgm:spPr/>
      <dgm:t>
        <a:bodyPr/>
        <a:lstStyle/>
        <a:p>
          <a:endParaRPr lang="en-US"/>
        </a:p>
      </dgm:t>
    </dgm:pt>
    <dgm:pt modelId="{A000A56F-3811-41CC-B2F2-E6BFD445A665}" type="sibTrans" cxnId="{874FFAB6-27B8-4D4B-9FC3-14BC109BFF4C}">
      <dgm:prSet/>
      <dgm:spPr/>
      <dgm:t>
        <a:bodyPr/>
        <a:lstStyle/>
        <a:p>
          <a:endParaRPr lang="en-US"/>
        </a:p>
      </dgm:t>
    </dgm:pt>
    <dgm:pt modelId="{4ED4760D-322E-481E-A5A6-7BCF5E91BCC9}">
      <dgm:prSet phldrT="[Text]"/>
      <dgm:spPr/>
      <dgm:t>
        <a:bodyPr/>
        <a:lstStyle/>
        <a:p>
          <a:r>
            <a:rPr lang="en-US"/>
            <a:t>Header</a:t>
          </a:r>
        </a:p>
      </dgm:t>
    </dgm:pt>
    <dgm:pt modelId="{3EEFBD40-952B-4EFF-AC2D-59458F0D9F00}" type="parTrans" cxnId="{B7B5262D-37BD-4454-9368-499AB92DC34D}">
      <dgm:prSet/>
      <dgm:spPr/>
      <dgm:t>
        <a:bodyPr/>
        <a:lstStyle/>
        <a:p>
          <a:endParaRPr lang="en-US"/>
        </a:p>
      </dgm:t>
    </dgm:pt>
    <dgm:pt modelId="{E4351241-3D18-422E-A79D-F532CCE4798F}" type="sibTrans" cxnId="{B7B5262D-37BD-4454-9368-499AB92DC34D}">
      <dgm:prSet/>
      <dgm:spPr/>
      <dgm:t>
        <a:bodyPr/>
        <a:lstStyle/>
        <a:p>
          <a:endParaRPr lang="en-US"/>
        </a:p>
      </dgm:t>
    </dgm:pt>
    <dgm:pt modelId="{9D353916-AABB-423A-80A4-65B5278CA7C0}">
      <dgm:prSet phldrT="[Text]"/>
      <dgm:spPr/>
      <dgm:t>
        <a:bodyPr/>
        <a:lstStyle/>
        <a:p>
          <a:r>
            <a:rPr lang="en-US"/>
            <a:t>Login</a:t>
          </a:r>
        </a:p>
      </dgm:t>
    </dgm:pt>
    <dgm:pt modelId="{F4CF25AE-8734-4D64-BB42-FE1A357C5113}" type="parTrans" cxnId="{DA8DA5A1-37B3-4B01-8837-FF7F29EF93F8}">
      <dgm:prSet/>
      <dgm:spPr/>
      <dgm:t>
        <a:bodyPr/>
        <a:lstStyle/>
        <a:p>
          <a:endParaRPr lang="en-US"/>
        </a:p>
      </dgm:t>
    </dgm:pt>
    <dgm:pt modelId="{3EAF0ADA-7D97-4223-BE20-5506FEA469AC}" type="sibTrans" cxnId="{DA8DA5A1-37B3-4B01-8837-FF7F29EF93F8}">
      <dgm:prSet/>
      <dgm:spPr/>
      <dgm:t>
        <a:bodyPr/>
        <a:lstStyle/>
        <a:p>
          <a:endParaRPr lang="en-US"/>
        </a:p>
      </dgm:t>
    </dgm:pt>
    <dgm:pt modelId="{D1FB4B52-4D90-49E5-A684-E86F54532212}">
      <dgm:prSet phldrT="[Text]"/>
      <dgm:spPr/>
      <dgm:t>
        <a:bodyPr/>
        <a:lstStyle/>
        <a:p>
          <a:r>
            <a:rPr lang="en-US"/>
            <a:t>HtmlContent</a:t>
          </a:r>
        </a:p>
      </dgm:t>
    </dgm:pt>
    <dgm:pt modelId="{FFD462E2-9883-47BF-BF1A-76FE5EEF88F9}" type="parTrans" cxnId="{DA8D4749-12F8-475E-929F-F2A5488D5293}">
      <dgm:prSet/>
      <dgm:spPr/>
      <dgm:t>
        <a:bodyPr/>
        <a:lstStyle/>
        <a:p>
          <a:endParaRPr lang="en-US"/>
        </a:p>
      </dgm:t>
    </dgm:pt>
    <dgm:pt modelId="{C19083C1-9591-4B3C-BEFF-4CCCFD57FC25}" type="sibTrans" cxnId="{DA8D4749-12F8-475E-929F-F2A5488D5293}">
      <dgm:prSet/>
      <dgm:spPr/>
      <dgm:t>
        <a:bodyPr/>
        <a:lstStyle/>
        <a:p>
          <a:endParaRPr lang="en-US"/>
        </a:p>
      </dgm:t>
    </dgm:pt>
    <dgm:pt modelId="{EDE56CB8-3F8D-439D-AF95-D93FD17E2AA5}">
      <dgm:prSet phldrT="[Text]"/>
      <dgm:spPr/>
      <dgm:t>
        <a:bodyPr/>
        <a:lstStyle/>
        <a:p>
          <a:r>
            <a:rPr lang="en-US"/>
            <a:t>Content</a:t>
          </a:r>
        </a:p>
      </dgm:t>
    </dgm:pt>
    <dgm:pt modelId="{398C2D30-EA35-4346-8942-198CC76A7A80}" type="parTrans" cxnId="{C3B7006F-7327-4A2C-A363-55406CB43D77}">
      <dgm:prSet/>
      <dgm:spPr/>
      <dgm:t>
        <a:bodyPr/>
        <a:lstStyle/>
        <a:p>
          <a:endParaRPr lang="en-US"/>
        </a:p>
      </dgm:t>
    </dgm:pt>
    <dgm:pt modelId="{C0D9112F-E706-4610-8E3C-022376E27E5A}" type="sibTrans" cxnId="{C3B7006F-7327-4A2C-A363-55406CB43D77}">
      <dgm:prSet/>
      <dgm:spPr/>
      <dgm:t>
        <a:bodyPr/>
        <a:lstStyle/>
        <a:p>
          <a:endParaRPr lang="en-US"/>
        </a:p>
      </dgm:t>
    </dgm:pt>
    <dgm:pt modelId="{3C54129B-9FDC-4F38-965A-84C348D9510E}">
      <dgm:prSet phldrT="[Text]"/>
      <dgm:spPr/>
      <dgm:t>
        <a:bodyPr/>
        <a:lstStyle/>
        <a:p>
          <a:r>
            <a:rPr lang="en-US"/>
            <a:t>HtmlContent</a:t>
          </a:r>
        </a:p>
      </dgm:t>
    </dgm:pt>
    <dgm:pt modelId="{82E299E9-5324-4A4B-BC9A-5350F6F5F155}" type="parTrans" cxnId="{F8EC8470-AECE-4988-B761-536FAAA1D904}">
      <dgm:prSet/>
      <dgm:spPr/>
      <dgm:t>
        <a:bodyPr/>
        <a:lstStyle/>
        <a:p>
          <a:endParaRPr lang="en-US"/>
        </a:p>
      </dgm:t>
    </dgm:pt>
    <dgm:pt modelId="{254DCC77-FE4C-44DD-BDF3-0C4FA04E6806}" type="sibTrans" cxnId="{F8EC8470-AECE-4988-B761-536FAAA1D904}">
      <dgm:prSet/>
      <dgm:spPr/>
      <dgm:t>
        <a:bodyPr/>
        <a:lstStyle/>
        <a:p>
          <a:endParaRPr lang="en-US"/>
        </a:p>
      </dgm:t>
    </dgm:pt>
    <dgm:pt modelId="{77930732-AAB6-4F36-BA0B-117D6ACF231E}">
      <dgm:prSet phldrT="[Text]"/>
      <dgm:spPr/>
      <dgm:t>
        <a:bodyPr/>
        <a:lstStyle/>
        <a:p>
          <a:r>
            <a:rPr lang="en-US"/>
            <a:t>Layouts</a:t>
          </a:r>
        </a:p>
      </dgm:t>
    </dgm:pt>
    <dgm:pt modelId="{3B439770-8D33-483C-9116-44246A85B514}" type="parTrans" cxnId="{7B1469FA-B48A-4D2E-878B-A09BB4360EE0}">
      <dgm:prSet/>
      <dgm:spPr/>
      <dgm:t>
        <a:bodyPr/>
        <a:lstStyle/>
        <a:p>
          <a:endParaRPr lang="en-US"/>
        </a:p>
      </dgm:t>
    </dgm:pt>
    <dgm:pt modelId="{8A8F15F1-9654-47D9-9375-B0AE8E239ABA}" type="sibTrans" cxnId="{7B1469FA-B48A-4D2E-878B-A09BB4360EE0}">
      <dgm:prSet/>
      <dgm:spPr/>
      <dgm:t>
        <a:bodyPr/>
        <a:lstStyle/>
        <a:p>
          <a:endParaRPr lang="en-US"/>
        </a:p>
      </dgm:t>
    </dgm:pt>
    <dgm:pt modelId="{9661B2B3-270B-40C7-9FBE-04DA28E86722}">
      <dgm:prSet phldrT="[Text]"/>
      <dgm:spPr/>
      <dgm:t>
        <a:bodyPr/>
        <a:lstStyle/>
        <a:p>
          <a:r>
            <a:rPr lang="en-US"/>
            <a:t>Zones</a:t>
          </a:r>
        </a:p>
      </dgm:t>
    </dgm:pt>
    <dgm:pt modelId="{B5465A1F-337A-42FF-A7A0-CA51A83F8CBA}" type="parTrans" cxnId="{5EA5D753-5CBC-4309-B96F-E3172575E14A}">
      <dgm:prSet/>
      <dgm:spPr/>
      <dgm:t>
        <a:bodyPr/>
        <a:lstStyle/>
        <a:p>
          <a:endParaRPr lang="en-US"/>
        </a:p>
      </dgm:t>
    </dgm:pt>
    <dgm:pt modelId="{73B4E32E-BB5D-40AB-A6C6-0C4227CF6F3C}" type="sibTrans" cxnId="{5EA5D753-5CBC-4309-B96F-E3172575E14A}">
      <dgm:prSet/>
      <dgm:spPr/>
      <dgm:t>
        <a:bodyPr/>
        <a:lstStyle/>
        <a:p>
          <a:endParaRPr lang="en-US"/>
        </a:p>
      </dgm:t>
    </dgm:pt>
    <dgm:pt modelId="{C9196F01-FD42-4639-87F3-1C50DF3EE4DD}">
      <dgm:prSet phldrT="[Text]"/>
      <dgm:spPr/>
      <dgm:t>
        <a:bodyPr/>
        <a:lstStyle/>
        <a:p>
          <a:r>
            <a:rPr lang="en-US"/>
            <a:t>Blocks</a:t>
          </a:r>
        </a:p>
      </dgm:t>
    </dgm:pt>
    <dgm:pt modelId="{033F9884-3800-4A9B-9822-497477A1678B}" type="parTrans" cxnId="{C0AFB475-5675-41CD-A8B5-EEE4B281F250}">
      <dgm:prSet/>
      <dgm:spPr/>
      <dgm:t>
        <a:bodyPr/>
        <a:lstStyle/>
        <a:p>
          <a:endParaRPr lang="en-US"/>
        </a:p>
      </dgm:t>
    </dgm:pt>
    <dgm:pt modelId="{C7E892D9-BEA2-4449-A3E5-A83614C64647}" type="sibTrans" cxnId="{C0AFB475-5675-41CD-A8B5-EEE4B281F250}">
      <dgm:prSet/>
      <dgm:spPr/>
      <dgm:t>
        <a:bodyPr/>
        <a:lstStyle/>
        <a:p>
          <a:endParaRPr lang="en-US"/>
        </a:p>
      </dgm:t>
    </dgm:pt>
    <dgm:pt modelId="{7D27F5BD-60A8-442A-A728-33C7CF747041}">
      <dgm:prSet/>
      <dgm:spPr/>
      <dgm:t>
        <a:bodyPr/>
        <a:lstStyle/>
        <a:p>
          <a:r>
            <a:rPr lang="en-US"/>
            <a:t>Footer</a:t>
          </a:r>
        </a:p>
      </dgm:t>
    </dgm:pt>
    <dgm:pt modelId="{834E8A7E-E1AE-48D7-8DDA-CE270DD06577}" type="parTrans" cxnId="{978BA481-AE5E-4FC7-8439-510619E02068}">
      <dgm:prSet/>
      <dgm:spPr/>
      <dgm:t>
        <a:bodyPr/>
        <a:lstStyle/>
        <a:p>
          <a:endParaRPr lang="en-US"/>
        </a:p>
      </dgm:t>
    </dgm:pt>
    <dgm:pt modelId="{4391728D-F469-46EE-8B03-383B10080490}" type="sibTrans" cxnId="{978BA481-AE5E-4FC7-8439-510619E02068}">
      <dgm:prSet/>
      <dgm:spPr/>
      <dgm:t>
        <a:bodyPr/>
        <a:lstStyle/>
        <a:p>
          <a:endParaRPr lang="en-US"/>
        </a:p>
      </dgm:t>
    </dgm:pt>
    <dgm:pt modelId="{3ACA9A0F-58C9-499B-9E0D-F8F16DC79C65}">
      <dgm:prSet/>
      <dgm:spPr/>
      <dgm:t>
        <a:bodyPr/>
        <a:lstStyle/>
        <a:p>
          <a:r>
            <a:rPr lang="en-US"/>
            <a:t>Nav</a:t>
          </a:r>
        </a:p>
      </dgm:t>
    </dgm:pt>
    <dgm:pt modelId="{AC3AB50B-108F-45A6-B85B-3BDDE1AE0695}" type="parTrans" cxnId="{3848A9B6-3E66-4678-91B4-8DC44B4202F7}">
      <dgm:prSet/>
      <dgm:spPr/>
      <dgm:t>
        <a:bodyPr/>
        <a:lstStyle/>
        <a:p>
          <a:endParaRPr lang="en-US"/>
        </a:p>
      </dgm:t>
    </dgm:pt>
    <dgm:pt modelId="{82F5DDEB-467C-4290-9597-8A8ECB33D354}" type="sibTrans" cxnId="{3848A9B6-3E66-4678-91B4-8DC44B4202F7}">
      <dgm:prSet/>
      <dgm:spPr/>
      <dgm:t>
        <a:bodyPr/>
        <a:lstStyle/>
        <a:p>
          <a:endParaRPr lang="en-US"/>
        </a:p>
      </dgm:t>
    </dgm:pt>
    <dgm:pt modelId="{894A7D05-7BB0-4BF1-B863-A2D44327AF16}" type="pres">
      <dgm:prSet presAssocID="{C35578C0-39E9-4556-B4B5-63A6C7812F41}" presName="mainComposite" presStyleCnt="0">
        <dgm:presLayoutVars>
          <dgm:chPref val="1"/>
          <dgm:dir/>
          <dgm:animOne val="branch"/>
          <dgm:animLvl val="lvl"/>
          <dgm:resizeHandles val="exact"/>
        </dgm:presLayoutVars>
      </dgm:prSet>
      <dgm:spPr/>
      <dgm:t>
        <a:bodyPr/>
        <a:lstStyle/>
        <a:p>
          <a:endParaRPr lang="en-US"/>
        </a:p>
      </dgm:t>
    </dgm:pt>
    <dgm:pt modelId="{03FC49AF-86D0-40A0-971E-12F3EBFED818}" type="pres">
      <dgm:prSet presAssocID="{C35578C0-39E9-4556-B4B5-63A6C7812F41}" presName="hierFlow" presStyleCnt="0"/>
      <dgm:spPr/>
    </dgm:pt>
    <dgm:pt modelId="{870B8685-904A-4513-AF2A-270777C4242F}" type="pres">
      <dgm:prSet presAssocID="{C35578C0-39E9-4556-B4B5-63A6C7812F41}" presName="firstBuf" presStyleCnt="0"/>
      <dgm:spPr/>
    </dgm:pt>
    <dgm:pt modelId="{1D16A1F1-3B0D-404D-AC6A-BD06C6854AFC}" type="pres">
      <dgm:prSet presAssocID="{C35578C0-39E9-4556-B4B5-63A6C7812F41}" presName="hierChild1" presStyleCnt="0">
        <dgm:presLayoutVars>
          <dgm:chPref val="1"/>
          <dgm:animOne val="branch"/>
          <dgm:animLvl val="lvl"/>
        </dgm:presLayoutVars>
      </dgm:prSet>
      <dgm:spPr/>
    </dgm:pt>
    <dgm:pt modelId="{4313CC67-B207-462E-AEF8-C41AE04DE6CD}" type="pres">
      <dgm:prSet presAssocID="{6609943E-ADE8-49CA-B3D2-5D909CEA98ED}" presName="Name14" presStyleCnt="0"/>
      <dgm:spPr/>
    </dgm:pt>
    <dgm:pt modelId="{BB72E4A5-ABF9-4A6D-B561-337D0353A069}" type="pres">
      <dgm:prSet presAssocID="{6609943E-ADE8-49CA-B3D2-5D909CEA98ED}" presName="level1Shape" presStyleLbl="node0" presStyleIdx="0" presStyleCnt="1" custScaleX="153691" custLinFactNeighborX="34427">
        <dgm:presLayoutVars>
          <dgm:chPref val="3"/>
        </dgm:presLayoutVars>
      </dgm:prSet>
      <dgm:spPr/>
      <dgm:t>
        <a:bodyPr/>
        <a:lstStyle/>
        <a:p>
          <a:endParaRPr lang="en-US"/>
        </a:p>
      </dgm:t>
    </dgm:pt>
    <dgm:pt modelId="{E6E0F480-E5C4-49B8-AEED-C9AE3E2524C9}" type="pres">
      <dgm:prSet presAssocID="{6609943E-ADE8-49CA-B3D2-5D909CEA98ED}" presName="hierChild2" presStyleCnt="0"/>
      <dgm:spPr/>
    </dgm:pt>
    <dgm:pt modelId="{46A6EE7A-C715-4671-B6C7-936657B0B93D}" type="pres">
      <dgm:prSet presAssocID="{3EEFBD40-952B-4EFF-AC2D-59458F0D9F00}" presName="Name19" presStyleLbl="parChTrans1D2" presStyleIdx="0" presStyleCnt="3"/>
      <dgm:spPr/>
      <dgm:t>
        <a:bodyPr/>
        <a:lstStyle/>
        <a:p>
          <a:endParaRPr lang="en-US"/>
        </a:p>
      </dgm:t>
    </dgm:pt>
    <dgm:pt modelId="{E6F30D79-C8BD-477D-8E28-8801A5C64A3A}" type="pres">
      <dgm:prSet presAssocID="{4ED4760D-322E-481E-A5A6-7BCF5E91BCC9}" presName="Name21" presStyleCnt="0"/>
      <dgm:spPr/>
    </dgm:pt>
    <dgm:pt modelId="{9C7F1534-0718-411C-9620-4A200396565E}" type="pres">
      <dgm:prSet presAssocID="{4ED4760D-322E-481E-A5A6-7BCF5E91BCC9}" presName="level2Shape" presStyleLbl="node2" presStyleIdx="0" presStyleCnt="3"/>
      <dgm:spPr/>
      <dgm:t>
        <a:bodyPr/>
        <a:lstStyle/>
        <a:p>
          <a:endParaRPr lang="en-US"/>
        </a:p>
      </dgm:t>
    </dgm:pt>
    <dgm:pt modelId="{28D3F229-4ED2-4B92-BEB5-C0B258727AAF}" type="pres">
      <dgm:prSet presAssocID="{4ED4760D-322E-481E-A5A6-7BCF5E91BCC9}" presName="hierChild3" presStyleCnt="0"/>
      <dgm:spPr/>
    </dgm:pt>
    <dgm:pt modelId="{26FFA575-ACC9-411F-9EF4-EF33B46DA1FE}" type="pres">
      <dgm:prSet presAssocID="{F4CF25AE-8734-4D64-BB42-FE1A357C5113}" presName="Name19" presStyleLbl="parChTrans1D3" presStyleIdx="0" presStyleCnt="4"/>
      <dgm:spPr/>
      <dgm:t>
        <a:bodyPr/>
        <a:lstStyle/>
        <a:p>
          <a:endParaRPr lang="en-US"/>
        </a:p>
      </dgm:t>
    </dgm:pt>
    <dgm:pt modelId="{5796B545-40B5-4B02-8C28-C250B094198C}" type="pres">
      <dgm:prSet presAssocID="{9D353916-AABB-423A-80A4-65B5278CA7C0}" presName="Name21" presStyleCnt="0"/>
      <dgm:spPr/>
    </dgm:pt>
    <dgm:pt modelId="{9468FE37-51A6-440C-BFD3-39DEDCC82577}" type="pres">
      <dgm:prSet presAssocID="{9D353916-AABB-423A-80A4-65B5278CA7C0}" presName="level2Shape" presStyleLbl="node3" presStyleIdx="0" presStyleCnt="4" custLinFactNeighborX="-18359"/>
      <dgm:spPr/>
      <dgm:t>
        <a:bodyPr/>
        <a:lstStyle/>
        <a:p>
          <a:endParaRPr lang="en-US"/>
        </a:p>
      </dgm:t>
    </dgm:pt>
    <dgm:pt modelId="{C891C8F2-E86A-4999-BB3C-9B8F67E4ABB6}" type="pres">
      <dgm:prSet presAssocID="{9D353916-AABB-423A-80A4-65B5278CA7C0}" presName="hierChild3" presStyleCnt="0"/>
      <dgm:spPr/>
    </dgm:pt>
    <dgm:pt modelId="{8F92132A-3355-4BBC-9611-19AF1327F011}" type="pres">
      <dgm:prSet presAssocID="{FFD462E2-9883-47BF-BF1A-76FE5EEF88F9}" presName="Name19" presStyleLbl="parChTrans1D3" presStyleIdx="1" presStyleCnt="4"/>
      <dgm:spPr/>
      <dgm:t>
        <a:bodyPr/>
        <a:lstStyle/>
        <a:p>
          <a:endParaRPr lang="en-US"/>
        </a:p>
      </dgm:t>
    </dgm:pt>
    <dgm:pt modelId="{3F73D227-5F1D-42FC-AE39-2ED1E56B2FDD}" type="pres">
      <dgm:prSet presAssocID="{D1FB4B52-4D90-49E5-A684-E86F54532212}" presName="Name21" presStyleCnt="0"/>
      <dgm:spPr/>
    </dgm:pt>
    <dgm:pt modelId="{36E38B4C-334A-4558-81CD-2D13D4EB6DA7}" type="pres">
      <dgm:prSet presAssocID="{D1FB4B52-4D90-49E5-A684-E86F54532212}" presName="level2Shape" presStyleLbl="node3" presStyleIdx="1" presStyleCnt="4" custScaleX="152104" custLinFactNeighborX="-9505"/>
      <dgm:spPr/>
      <dgm:t>
        <a:bodyPr/>
        <a:lstStyle/>
        <a:p>
          <a:endParaRPr lang="en-US"/>
        </a:p>
      </dgm:t>
    </dgm:pt>
    <dgm:pt modelId="{E90C0DEA-1B65-4470-B8B2-D572E460CCE7}" type="pres">
      <dgm:prSet presAssocID="{D1FB4B52-4D90-49E5-A684-E86F54532212}" presName="hierChild3" presStyleCnt="0"/>
      <dgm:spPr/>
    </dgm:pt>
    <dgm:pt modelId="{F5387DE5-D04F-4B01-B6C8-6A02BB21EA02}" type="pres">
      <dgm:prSet presAssocID="{398C2D30-EA35-4346-8942-198CC76A7A80}" presName="Name19" presStyleLbl="parChTrans1D2" presStyleIdx="1" presStyleCnt="3"/>
      <dgm:spPr/>
      <dgm:t>
        <a:bodyPr/>
        <a:lstStyle/>
        <a:p>
          <a:endParaRPr lang="en-US"/>
        </a:p>
      </dgm:t>
    </dgm:pt>
    <dgm:pt modelId="{81B400C6-7761-4871-A357-B3F50EAF189A}" type="pres">
      <dgm:prSet presAssocID="{EDE56CB8-3F8D-439D-AF95-D93FD17E2AA5}" presName="Name21" presStyleCnt="0"/>
      <dgm:spPr/>
    </dgm:pt>
    <dgm:pt modelId="{E86912C5-0024-45D9-93E2-6C86ACFE4226}" type="pres">
      <dgm:prSet presAssocID="{EDE56CB8-3F8D-439D-AF95-D93FD17E2AA5}" presName="level2Shape" presStyleLbl="node2" presStyleIdx="1" presStyleCnt="3" custLinFactNeighborX="-10560"/>
      <dgm:spPr/>
      <dgm:t>
        <a:bodyPr/>
        <a:lstStyle/>
        <a:p>
          <a:endParaRPr lang="en-US"/>
        </a:p>
      </dgm:t>
    </dgm:pt>
    <dgm:pt modelId="{781095B7-0BA0-49D1-8D0E-8B258808BF2A}" type="pres">
      <dgm:prSet presAssocID="{EDE56CB8-3F8D-439D-AF95-D93FD17E2AA5}" presName="hierChild3" presStyleCnt="0"/>
      <dgm:spPr/>
    </dgm:pt>
    <dgm:pt modelId="{4D04D8FF-0D3D-459E-86BF-C9D743D676E6}" type="pres">
      <dgm:prSet presAssocID="{82E299E9-5324-4A4B-BC9A-5350F6F5F155}" presName="Name19" presStyleLbl="parChTrans1D3" presStyleIdx="2" presStyleCnt="4"/>
      <dgm:spPr/>
      <dgm:t>
        <a:bodyPr/>
        <a:lstStyle/>
        <a:p>
          <a:endParaRPr lang="en-US"/>
        </a:p>
      </dgm:t>
    </dgm:pt>
    <dgm:pt modelId="{B930EFA5-E85E-4048-B6CE-934988C32226}" type="pres">
      <dgm:prSet presAssocID="{3C54129B-9FDC-4F38-965A-84C348D9510E}" presName="Name21" presStyleCnt="0"/>
      <dgm:spPr/>
    </dgm:pt>
    <dgm:pt modelId="{DE2D3038-44E8-4367-B6E8-C385C3AB9EEE}" type="pres">
      <dgm:prSet presAssocID="{3C54129B-9FDC-4F38-965A-84C348D9510E}" presName="level2Shape" presStyleLbl="node3" presStyleIdx="2" presStyleCnt="4" custScaleX="148176" custLinFactNeighborX="-10560"/>
      <dgm:spPr/>
      <dgm:t>
        <a:bodyPr/>
        <a:lstStyle/>
        <a:p>
          <a:endParaRPr lang="en-US"/>
        </a:p>
      </dgm:t>
    </dgm:pt>
    <dgm:pt modelId="{84DD49B8-76DF-4DE0-87BE-ED49747751CD}" type="pres">
      <dgm:prSet presAssocID="{3C54129B-9FDC-4F38-965A-84C348D9510E}" presName="hierChild3" presStyleCnt="0"/>
      <dgm:spPr/>
    </dgm:pt>
    <dgm:pt modelId="{5C8BD4BF-5A60-4035-B0CA-0E4CCAEC49B9}" type="pres">
      <dgm:prSet presAssocID="{834E8A7E-E1AE-48D7-8DDA-CE270DD06577}" presName="Name19" presStyleLbl="parChTrans1D2" presStyleIdx="2" presStyleCnt="3"/>
      <dgm:spPr/>
      <dgm:t>
        <a:bodyPr/>
        <a:lstStyle/>
        <a:p>
          <a:endParaRPr lang="en-US"/>
        </a:p>
      </dgm:t>
    </dgm:pt>
    <dgm:pt modelId="{5365C012-91FD-4133-80FB-F060C7A1B26D}" type="pres">
      <dgm:prSet presAssocID="{7D27F5BD-60A8-442A-A728-33C7CF747041}" presName="Name21" presStyleCnt="0"/>
      <dgm:spPr/>
    </dgm:pt>
    <dgm:pt modelId="{FF25B0CE-F924-42E6-A314-4901D3F2DE51}" type="pres">
      <dgm:prSet presAssocID="{7D27F5BD-60A8-442A-A728-33C7CF747041}" presName="level2Shape" presStyleLbl="node2" presStyleIdx="2" presStyleCnt="3"/>
      <dgm:spPr/>
      <dgm:t>
        <a:bodyPr/>
        <a:lstStyle/>
        <a:p>
          <a:endParaRPr lang="en-US"/>
        </a:p>
      </dgm:t>
    </dgm:pt>
    <dgm:pt modelId="{D03EC1F4-0772-41AA-A866-56FFCC78FDC4}" type="pres">
      <dgm:prSet presAssocID="{7D27F5BD-60A8-442A-A728-33C7CF747041}" presName="hierChild3" presStyleCnt="0"/>
      <dgm:spPr/>
    </dgm:pt>
    <dgm:pt modelId="{E5DEFFD3-856B-4EE2-945F-F07103F333A5}" type="pres">
      <dgm:prSet presAssocID="{AC3AB50B-108F-45A6-B85B-3BDDE1AE0695}" presName="Name19" presStyleLbl="parChTrans1D3" presStyleIdx="3" presStyleCnt="4"/>
      <dgm:spPr/>
      <dgm:t>
        <a:bodyPr/>
        <a:lstStyle/>
        <a:p>
          <a:endParaRPr lang="en-US"/>
        </a:p>
      </dgm:t>
    </dgm:pt>
    <dgm:pt modelId="{D409520C-7406-4755-A9AB-553E8003B74C}" type="pres">
      <dgm:prSet presAssocID="{3ACA9A0F-58C9-499B-9E0D-F8F16DC79C65}" presName="Name21" presStyleCnt="0"/>
      <dgm:spPr/>
    </dgm:pt>
    <dgm:pt modelId="{E8F32707-C723-42F4-834E-4D269B718A56}" type="pres">
      <dgm:prSet presAssocID="{3ACA9A0F-58C9-499B-9E0D-F8F16DC79C65}" presName="level2Shape" presStyleLbl="node3" presStyleIdx="3" presStyleCnt="4"/>
      <dgm:spPr/>
      <dgm:t>
        <a:bodyPr/>
        <a:lstStyle/>
        <a:p>
          <a:endParaRPr lang="en-US"/>
        </a:p>
      </dgm:t>
    </dgm:pt>
    <dgm:pt modelId="{23C27CA0-49EF-46C0-B8EF-D4F923D6A41D}" type="pres">
      <dgm:prSet presAssocID="{3ACA9A0F-58C9-499B-9E0D-F8F16DC79C65}" presName="hierChild3" presStyleCnt="0"/>
      <dgm:spPr/>
    </dgm:pt>
    <dgm:pt modelId="{E6539194-A2B4-4869-A5CE-3CD28F586C52}" type="pres">
      <dgm:prSet presAssocID="{C35578C0-39E9-4556-B4B5-63A6C7812F41}" presName="bgShapesFlow" presStyleCnt="0"/>
      <dgm:spPr/>
    </dgm:pt>
    <dgm:pt modelId="{D541CF40-B82A-439E-BBC3-2356F86DE81B}" type="pres">
      <dgm:prSet presAssocID="{77930732-AAB6-4F36-BA0B-117D6ACF231E}" presName="rectComp" presStyleCnt="0"/>
      <dgm:spPr/>
    </dgm:pt>
    <dgm:pt modelId="{89E0064D-C6B8-41D4-96B0-45FBCAC78D5B}" type="pres">
      <dgm:prSet presAssocID="{77930732-AAB6-4F36-BA0B-117D6ACF231E}" presName="bgRect" presStyleLbl="bgShp" presStyleIdx="0" presStyleCnt="3"/>
      <dgm:spPr/>
      <dgm:t>
        <a:bodyPr/>
        <a:lstStyle/>
        <a:p>
          <a:endParaRPr lang="en-US"/>
        </a:p>
      </dgm:t>
    </dgm:pt>
    <dgm:pt modelId="{98E2F1A2-A263-4D69-9C40-EE8310321876}" type="pres">
      <dgm:prSet presAssocID="{77930732-AAB6-4F36-BA0B-117D6ACF231E}" presName="bgRectTx" presStyleLbl="bgShp" presStyleIdx="0" presStyleCnt="3">
        <dgm:presLayoutVars>
          <dgm:bulletEnabled val="1"/>
        </dgm:presLayoutVars>
      </dgm:prSet>
      <dgm:spPr/>
      <dgm:t>
        <a:bodyPr/>
        <a:lstStyle/>
        <a:p>
          <a:endParaRPr lang="en-US"/>
        </a:p>
      </dgm:t>
    </dgm:pt>
    <dgm:pt modelId="{F3D4870D-CE4F-4DD1-942E-5C03678C6ACD}" type="pres">
      <dgm:prSet presAssocID="{77930732-AAB6-4F36-BA0B-117D6ACF231E}" presName="spComp" presStyleCnt="0"/>
      <dgm:spPr/>
    </dgm:pt>
    <dgm:pt modelId="{9A20A1AD-A5E8-4362-BC16-769D67314BBC}" type="pres">
      <dgm:prSet presAssocID="{77930732-AAB6-4F36-BA0B-117D6ACF231E}" presName="vSp" presStyleCnt="0"/>
      <dgm:spPr/>
    </dgm:pt>
    <dgm:pt modelId="{BDB6F082-D0A2-4E13-8EC1-859D9212164E}" type="pres">
      <dgm:prSet presAssocID="{9661B2B3-270B-40C7-9FBE-04DA28E86722}" presName="rectComp" presStyleCnt="0"/>
      <dgm:spPr/>
    </dgm:pt>
    <dgm:pt modelId="{35F2D64F-CB73-4E55-A479-4C0358CC197A}" type="pres">
      <dgm:prSet presAssocID="{9661B2B3-270B-40C7-9FBE-04DA28E86722}" presName="bgRect" presStyleLbl="bgShp" presStyleIdx="1" presStyleCnt="3"/>
      <dgm:spPr/>
      <dgm:t>
        <a:bodyPr/>
        <a:lstStyle/>
        <a:p>
          <a:endParaRPr lang="en-US"/>
        </a:p>
      </dgm:t>
    </dgm:pt>
    <dgm:pt modelId="{B816367F-2FA1-48F2-BF58-D02BFFD571F0}" type="pres">
      <dgm:prSet presAssocID="{9661B2B3-270B-40C7-9FBE-04DA28E86722}" presName="bgRectTx" presStyleLbl="bgShp" presStyleIdx="1" presStyleCnt="3">
        <dgm:presLayoutVars>
          <dgm:bulletEnabled val="1"/>
        </dgm:presLayoutVars>
      </dgm:prSet>
      <dgm:spPr/>
      <dgm:t>
        <a:bodyPr/>
        <a:lstStyle/>
        <a:p>
          <a:endParaRPr lang="en-US"/>
        </a:p>
      </dgm:t>
    </dgm:pt>
    <dgm:pt modelId="{912CFE39-74BD-46DF-84D0-1A24A0DC50F3}" type="pres">
      <dgm:prSet presAssocID="{9661B2B3-270B-40C7-9FBE-04DA28E86722}" presName="spComp" presStyleCnt="0"/>
      <dgm:spPr/>
    </dgm:pt>
    <dgm:pt modelId="{07E143DB-3DA3-428F-9EB3-559573CFB079}" type="pres">
      <dgm:prSet presAssocID="{9661B2B3-270B-40C7-9FBE-04DA28E86722}" presName="vSp" presStyleCnt="0"/>
      <dgm:spPr/>
    </dgm:pt>
    <dgm:pt modelId="{36923DD9-ABF6-43D5-8C50-4D0281DF9DFE}" type="pres">
      <dgm:prSet presAssocID="{C9196F01-FD42-4639-87F3-1C50DF3EE4DD}" presName="rectComp" presStyleCnt="0"/>
      <dgm:spPr/>
    </dgm:pt>
    <dgm:pt modelId="{0831A819-59A5-4099-810B-D8DB465E0065}" type="pres">
      <dgm:prSet presAssocID="{C9196F01-FD42-4639-87F3-1C50DF3EE4DD}" presName="bgRect" presStyleLbl="bgShp" presStyleIdx="2" presStyleCnt="3"/>
      <dgm:spPr/>
      <dgm:t>
        <a:bodyPr/>
        <a:lstStyle/>
        <a:p>
          <a:endParaRPr lang="en-US"/>
        </a:p>
      </dgm:t>
    </dgm:pt>
    <dgm:pt modelId="{E0C1D07E-D327-457E-96C7-CDA83F080F47}" type="pres">
      <dgm:prSet presAssocID="{C9196F01-FD42-4639-87F3-1C50DF3EE4DD}" presName="bgRectTx" presStyleLbl="bgShp" presStyleIdx="2" presStyleCnt="3">
        <dgm:presLayoutVars>
          <dgm:bulletEnabled val="1"/>
        </dgm:presLayoutVars>
      </dgm:prSet>
      <dgm:spPr/>
      <dgm:t>
        <a:bodyPr/>
        <a:lstStyle/>
        <a:p>
          <a:endParaRPr lang="en-US"/>
        </a:p>
      </dgm:t>
    </dgm:pt>
  </dgm:ptLst>
  <dgm:cxnLst>
    <dgm:cxn modelId="{7B1469FA-B48A-4D2E-878B-A09BB4360EE0}" srcId="{C35578C0-39E9-4556-B4B5-63A6C7812F41}" destId="{77930732-AAB6-4F36-BA0B-117D6ACF231E}" srcOrd="1" destOrd="0" parTransId="{3B439770-8D33-483C-9116-44246A85B514}" sibTransId="{8A8F15F1-9654-47D9-9375-B0AE8E239ABA}"/>
    <dgm:cxn modelId="{978BA481-AE5E-4FC7-8439-510619E02068}" srcId="{6609943E-ADE8-49CA-B3D2-5D909CEA98ED}" destId="{7D27F5BD-60A8-442A-A728-33C7CF747041}" srcOrd="2" destOrd="0" parTransId="{834E8A7E-E1AE-48D7-8DDA-CE270DD06577}" sibTransId="{4391728D-F469-46EE-8B03-383B10080490}"/>
    <dgm:cxn modelId="{FD6F2028-6CEF-4CB5-B0E8-46F8D5CEDFA4}" type="presOf" srcId="{9661B2B3-270B-40C7-9FBE-04DA28E86722}" destId="{B816367F-2FA1-48F2-BF58-D02BFFD571F0}" srcOrd="1" destOrd="0" presId="urn:microsoft.com/office/officeart/2005/8/layout/hierarchy6"/>
    <dgm:cxn modelId="{65DD43DF-1C4F-4E51-A137-A812103B40C8}" type="presOf" srcId="{9D353916-AABB-423A-80A4-65B5278CA7C0}" destId="{9468FE37-51A6-440C-BFD3-39DEDCC82577}" srcOrd="0" destOrd="0" presId="urn:microsoft.com/office/officeart/2005/8/layout/hierarchy6"/>
    <dgm:cxn modelId="{5EA5D753-5CBC-4309-B96F-E3172575E14A}" srcId="{C35578C0-39E9-4556-B4B5-63A6C7812F41}" destId="{9661B2B3-270B-40C7-9FBE-04DA28E86722}" srcOrd="2" destOrd="0" parTransId="{B5465A1F-337A-42FF-A7A0-CA51A83F8CBA}" sibTransId="{73B4E32E-BB5D-40AB-A6C6-0C4227CF6F3C}"/>
    <dgm:cxn modelId="{0411E993-11E1-4885-8F20-8F280AB20D30}" type="presOf" srcId="{F4CF25AE-8734-4D64-BB42-FE1A357C5113}" destId="{26FFA575-ACC9-411F-9EF4-EF33B46DA1FE}" srcOrd="0" destOrd="0" presId="urn:microsoft.com/office/officeart/2005/8/layout/hierarchy6"/>
    <dgm:cxn modelId="{0B69D92F-1DC2-4DF7-B240-D736B5DA6495}" type="presOf" srcId="{EDE56CB8-3F8D-439D-AF95-D93FD17E2AA5}" destId="{E86912C5-0024-45D9-93E2-6C86ACFE4226}" srcOrd="0" destOrd="0" presId="urn:microsoft.com/office/officeart/2005/8/layout/hierarchy6"/>
    <dgm:cxn modelId="{F9B1A2B5-1629-40C7-A8AB-BB2888587346}" type="presOf" srcId="{C9196F01-FD42-4639-87F3-1C50DF3EE4DD}" destId="{0831A819-59A5-4099-810B-D8DB465E0065}" srcOrd="0" destOrd="0" presId="urn:microsoft.com/office/officeart/2005/8/layout/hierarchy6"/>
    <dgm:cxn modelId="{5408356E-8244-424B-8B62-B1C433058BF2}" type="presOf" srcId="{3ACA9A0F-58C9-499B-9E0D-F8F16DC79C65}" destId="{E8F32707-C723-42F4-834E-4D269B718A56}" srcOrd="0" destOrd="0" presId="urn:microsoft.com/office/officeart/2005/8/layout/hierarchy6"/>
    <dgm:cxn modelId="{C3B7006F-7327-4A2C-A363-55406CB43D77}" srcId="{6609943E-ADE8-49CA-B3D2-5D909CEA98ED}" destId="{EDE56CB8-3F8D-439D-AF95-D93FD17E2AA5}" srcOrd="1" destOrd="0" parTransId="{398C2D30-EA35-4346-8942-198CC76A7A80}" sibTransId="{C0D9112F-E706-4610-8E3C-022376E27E5A}"/>
    <dgm:cxn modelId="{5F2352B0-0DB9-4ADE-AE8C-87CBFB2620A0}" type="presOf" srcId="{AC3AB50B-108F-45A6-B85B-3BDDE1AE0695}" destId="{E5DEFFD3-856B-4EE2-945F-F07103F333A5}" srcOrd="0" destOrd="0" presId="urn:microsoft.com/office/officeart/2005/8/layout/hierarchy6"/>
    <dgm:cxn modelId="{84CB2B91-9D28-48EC-99DB-7DF7DF5E1B85}" type="presOf" srcId="{3C54129B-9FDC-4F38-965A-84C348D9510E}" destId="{DE2D3038-44E8-4367-B6E8-C385C3AB9EEE}" srcOrd="0" destOrd="0" presId="urn:microsoft.com/office/officeart/2005/8/layout/hierarchy6"/>
    <dgm:cxn modelId="{C0AFB475-5675-41CD-A8B5-EEE4B281F250}" srcId="{C35578C0-39E9-4556-B4B5-63A6C7812F41}" destId="{C9196F01-FD42-4639-87F3-1C50DF3EE4DD}" srcOrd="3" destOrd="0" parTransId="{033F9884-3800-4A9B-9822-497477A1678B}" sibTransId="{C7E892D9-BEA2-4449-A3E5-A83614C64647}"/>
    <dgm:cxn modelId="{BDE21C7B-E22D-4139-8A86-58630279F05A}" type="presOf" srcId="{4ED4760D-322E-481E-A5A6-7BCF5E91BCC9}" destId="{9C7F1534-0718-411C-9620-4A200396565E}" srcOrd="0" destOrd="0" presId="urn:microsoft.com/office/officeart/2005/8/layout/hierarchy6"/>
    <dgm:cxn modelId="{91A04206-17B0-41D4-A308-72DB768F8F91}" type="presOf" srcId="{834E8A7E-E1AE-48D7-8DDA-CE270DD06577}" destId="{5C8BD4BF-5A60-4035-B0CA-0E4CCAEC49B9}" srcOrd="0" destOrd="0" presId="urn:microsoft.com/office/officeart/2005/8/layout/hierarchy6"/>
    <dgm:cxn modelId="{F8EC8470-AECE-4988-B761-536FAAA1D904}" srcId="{EDE56CB8-3F8D-439D-AF95-D93FD17E2AA5}" destId="{3C54129B-9FDC-4F38-965A-84C348D9510E}" srcOrd="0" destOrd="0" parTransId="{82E299E9-5324-4A4B-BC9A-5350F6F5F155}" sibTransId="{254DCC77-FE4C-44DD-BDF3-0C4FA04E6806}"/>
    <dgm:cxn modelId="{15DF4E32-C618-40F8-B012-C34520322308}" type="presOf" srcId="{3EEFBD40-952B-4EFF-AC2D-59458F0D9F00}" destId="{46A6EE7A-C715-4671-B6C7-936657B0B93D}" srcOrd="0" destOrd="0" presId="urn:microsoft.com/office/officeart/2005/8/layout/hierarchy6"/>
    <dgm:cxn modelId="{25DC544A-EB59-4617-ADDF-445DE9734B09}" type="presOf" srcId="{82E299E9-5324-4A4B-BC9A-5350F6F5F155}" destId="{4D04D8FF-0D3D-459E-86BF-C9D743D676E6}" srcOrd="0" destOrd="0" presId="urn:microsoft.com/office/officeart/2005/8/layout/hierarchy6"/>
    <dgm:cxn modelId="{70D6B768-83E8-442B-85A4-A26EAE555DC4}" type="presOf" srcId="{398C2D30-EA35-4346-8942-198CC76A7A80}" destId="{F5387DE5-D04F-4B01-B6C8-6A02BB21EA02}" srcOrd="0" destOrd="0" presId="urn:microsoft.com/office/officeart/2005/8/layout/hierarchy6"/>
    <dgm:cxn modelId="{4BE2F34F-1A98-4F1A-A727-DD62E0CF9688}" type="presOf" srcId="{77930732-AAB6-4F36-BA0B-117D6ACF231E}" destId="{98E2F1A2-A263-4D69-9C40-EE8310321876}" srcOrd="1" destOrd="0" presId="urn:microsoft.com/office/officeart/2005/8/layout/hierarchy6"/>
    <dgm:cxn modelId="{EAEA9474-2795-4F78-AA52-3E83F874FE70}" type="presOf" srcId="{6609943E-ADE8-49CA-B3D2-5D909CEA98ED}" destId="{BB72E4A5-ABF9-4A6D-B561-337D0353A069}" srcOrd="0" destOrd="0" presId="urn:microsoft.com/office/officeart/2005/8/layout/hierarchy6"/>
    <dgm:cxn modelId="{DA8DA5A1-37B3-4B01-8837-FF7F29EF93F8}" srcId="{4ED4760D-322E-481E-A5A6-7BCF5E91BCC9}" destId="{9D353916-AABB-423A-80A4-65B5278CA7C0}" srcOrd="0" destOrd="0" parTransId="{F4CF25AE-8734-4D64-BB42-FE1A357C5113}" sibTransId="{3EAF0ADA-7D97-4223-BE20-5506FEA469AC}"/>
    <dgm:cxn modelId="{DA8D4749-12F8-475E-929F-F2A5488D5293}" srcId="{4ED4760D-322E-481E-A5A6-7BCF5E91BCC9}" destId="{D1FB4B52-4D90-49E5-A684-E86F54532212}" srcOrd="1" destOrd="0" parTransId="{FFD462E2-9883-47BF-BF1A-76FE5EEF88F9}" sibTransId="{C19083C1-9591-4B3C-BEFF-4CCCFD57FC25}"/>
    <dgm:cxn modelId="{3848A9B6-3E66-4678-91B4-8DC44B4202F7}" srcId="{7D27F5BD-60A8-442A-A728-33C7CF747041}" destId="{3ACA9A0F-58C9-499B-9E0D-F8F16DC79C65}" srcOrd="0" destOrd="0" parTransId="{AC3AB50B-108F-45A6-B85B-3BDDE1AE0695}" sibTransId="{82F5DDEB-467C-4290-9597-8A8ECB33D354}"/>
    <dgm:cxn modelId="{BB9AF01C-972E-435E-A2DA-BE4A94F49055}" type="presOf" srcId="{C9196F01-FD42-4639-87F3-1C50DF3EE4DD}" destId="{E0C1D07E-D327-457E-96C7-CDA83F080F47}" srcOrd="1" destOrd="0" presId="urn:microsoft.com/office/officeart/2005/8/layout/hierarchy6"/>
    <dgm:cxn modelId="{00056E72-6782-4EEB-822C-ED480E2ED58D}" type="presOf" srcId="{FFD462E2-9883-47BF-BF1A-76FE5EEF88F9}" destId="{8F92132A-3355-4BBC-9611-19AF1327F011}" srcOrd="0" destOrd="0" presId="urn:microsoft.com/office/officeart/2005/8/layout/hierarchy6"/>
    <dgm:cxn modelId="{2C89BCAF-512C-4F88-BF3D-5B44114BBBB4}" type="presOf" srcId="{77930732-AAB6-4F36-BA0B-117D6ACF231E}" destId="{89E0064D-C6B8-41D4-96B0-45FBCAC78D5B}" srcOrd="0" destOrd="0" presId="urn:microsoft.com/office/officeart/2005/8/layout/hierarchy6"/>
    <dgm:cxn modelId="{5C08994E-6368-4409-818A-0CAF1FFEC2D8}" type="presOf" srcId="{9661B2B3-270B-40C7-9FBE-04DA28E86722}" destId="{35F2D64F-CB73-4E55-A479-4C0358CC197A}" srcOrd="0" destOrd="0" presId="urn:microsoft.com/office/officeart/2005/8/layout/hierarchy6"/>
    <dgm:cxn modelId="{B7B5262D-37BD-4454-9368-499AB92DC34D}" srcId="{6609943E-ADE8-49CA-B3D2-5D909CEA98ED}" destId="{4ED4760D-322E-481E-A5A6-7BCF5E91BCC9}" srcOrd="0" destOrd="0" parTransId="{3EEFBD40-952B-4EFF-AC2D-59458F0D9F00}" sibTransId="{E4351241-3D18-422E-A79D-F532CCE4798F}"/>
    <dgm:cxn modelId="{AF325A37-2C7D-4DC3-BDB9-9F96BE426C91}" type="presOf" srcId="{C35578C0-39E9-4556-B4B5-63A6C7812F41}" destId="{894A7D05-7BB0-4BF1-B863-A2D44327AF16}" srcOrd="0" destOrd="0" presId="urn:microsoft.com/office/officeart/2005/8/layout/hierarchy6"/>
    <dgm:cxn modelId="{67D9BEC1-8462-4472-A7A4-8223AF5F021E}" type="presOf" srcId="{7D27F5BD-60A8-442A-A728-33C7CF747041}" destId="{FF25B0CE-F924-42E6-A314-4901D3F2DE51}" srcOrd="0" destOrd="0" presId="urn:microsoft.com/office/officeart/2005/8/layout/hierarchy6"/>
    <dgm:cxn modelId="{F27512DE-A6CE-4E16-ACA6-5C9F6D2699EB}" type="presOf" srcId="{D1FB4B52-4D90-49E5-A684-E86F54532212}" destId="{36E38B4C-334A-4558-81CD-2D13D4EB6DA7}" srcOrd="0" destOrd="0" presId="urn:microsoft.com/office/officeart/2005/8/layout/hierarchy6"/>
    <dgm:cxn modelId="{874FFAB6-27B8-4D4B-9FC3-14BC109BFF4C}" srcId="{C35578C0-39E9-4556-B4B5-63A6C7812F41}" destId="{6609943E-ADE8-49CA-B3D2-5D909CEA98ED}" srcOrd="0" destOrd="0" parTransId="{AECBA822-9C51-48D4-898F-BAE24EA2E286}" sibTransId="{A000A56F-3811-41CC-B2F2-E6BFD445A665}"/>
    <dgm:cxn modelId="{3F83A5F1-CA7F-4C5E-B196-2A996D61F5EC}" type="presParOf" srcId="{894A7D05-7BB0-4BF1-B863-A2D44327AF16}" destId="{03FC49AF-86D0-40A0-971E-12F3EBFED818}" srcOrd="0" destOrd="0" presId="urn:microsoft.com/office/officeart/2005/8/layout/hierarchy6"/>
    <dgm:cxn modelId="{389CAD9A-6179-4384-AED8-72669AA4E929}" type="presParOf" srcId="{03FC49AF-86D0-40A0-971E-12F3EBFED818}" destId="{870B8685-904A-4513-AF2A-270777C4242F}" srcOrd="0" destOrd="0" presId="urn:microsoft.com/office/officeart/2005/8/layout/hierarchy6"/>
    <dgm:cxn modelId="{6B386001-AC14-4575-B91B-28F9D9242B29}" type="presParOf" srcId="{03FC49AF-86D0-40A0-971E-12F3EBFED818}" destId="{1D16A1F1-3B0D-404D-AC6A-BD06C6854AFC}" srcOrd="1" destOrd="0" presId="urn:microsoft.com/office/officeart/2005/8/layout/hierarchy6"/>
    <dgm:cxn modelId="{317DCEA7-8211-4134-B001-C6A05FD9CC07}" type="presParOf" srcId="{1D16A1F1-3B0D-404D-AC6A-BD06C6854AFC}" destId="{4313CC67-B207-462E-AEF8-C41AE04DE6CD}" srcOrd="0" destOrd="0" presId="urn:microsoft.com/office/officeart/2005/8/layout/hierarchy6"/>
    <dgm:cxn modelId="{DB4318A3-F237-4DE8-9A0D-7C11DF25C40C}" type="presParOf" srcId="{4313CC67-B207-462E-AEF8-C41AE04DE6CD}" destId="{BB72E4A5-ABF9-4A6D-B561-337D0353A069}" srcOrd="0" destOrd="0" presId="urn:microsoft.com/office/officeart/2005/8/layout/hierarchy6"/>
    <dgm:cxn modelId="{CC01C35E-8940-4FC4-8B11-D2F9E39A991F}" type="presParOf" srcId="{4313CC67-B207-462E-AEF8-C41AE04DE6CD}" destId="{E6E0F480-E5C4-49B8-AEED-C9AE3E2524C9}" srcOrd="1" destOrd="0" presId="urn:microsoft.com/office/officeart/2005/8/layout/hierarchy6"/>
    <dgm:cxn modelId="{26D30193-ADD7-4AAD-920A-3FB62EC55AA1}" type="presParOf" srcId="{E6E0F480-E5C4-49B8-AEED-C9AE3E2524C9}" destId="{46A6EE7A-C715-4671-B6C7-936657B0B93D}" srcOrd="0" destOrd="0" presId="urn:microsoft.com/office/officeart/2005/8/layout/hierarchy6"/>
    <dgm:cxn modelId="{AEBEB579-5D9E-4032-9C54-899B9C18287C}" type="presParOf" srcId="{E6E0F480-E5C4-49B8-AEED-C9AE3E2524C9}" destId="{E6F30D79-C8BD-477D-8E28-8801A5C64A3A}" srcOrd="1" destOrd="0" presId="urn:microsoft.com/office/officeart/2005/8/layout/hierarchy6"/>
    <dgm:cxn modelId="{3DE4A5E9-802E-4ADB-BE73-B86B3857C133}" type="presParOf" srcId="{E6F30D79-C8BD-477D-8E28-8801A5C64A3A}" destId="{9C7F1534-0718-411C-9620-4A200396565E}" srcOrd="0" destOrd="0" presId="urn:microsoft.com/office/officeart/2005/8/layout/hierarchy6"/>
    <dgm:cxn modelId="{A7FF39C0-A23D-4E95-81A4-C2BB382C6BB0}" type="presParOf" srcId="{E6F30D79-C8BD-477D-8E28-8801A5C64A3A}" destId="{28D3F229-4ED2-4B92-BEB5-C0B258727AAF}" srcOrd="1" destOrd="0" presId="urn:microsoft.com/office/officeart/2005/8/layout/hierarchy6"/>
    <dgm:cxn modelId="{EFF1A15E-0E7F-4C75-A14E-8F65511675A2}" type="presParOf" srcId="{28D3F229-4ED2-4B92-BEB5-C0B258727AAF}" destId="{26FFA575-ACC9-411F-9EF4-EF33B46DA1FE}" srcOrd="0" destOrd="0" presId="urn:microsoft.com/office/officeart/2005/8/layout/hierarchy6"/>
    <dgm:cxn modelId="{F6FFC202-E213-487A-B08C-5ACDDF601DC3}" type="presParOf" srcId="{28D3F229-4ED2-4B92-BEB5-C0B258727AAF}" destId="{5796B545-40B5-4B02-8C28-C250B094198C}" srcOrd="1" destOrd="0" presId="urn:microsoft.com/office/officeart/2005/8/layout/hierarchy6"/>
    <dgm:cxn modelId="{6A6AA449-6202-43C4-9C11-12D529A844AD}" type="presParOf" srcId="{5796B545-40B5-4B02-8C28-C250B094198C}" destId="{9468FE37-51A6-440C-BFD3-39DEDCC82577}" srcOrd="0" destOrd="0" presId="urn:microsoft.com/office/officeart/2005/8/layout/hierarchy6"/>
    <dgm:cxn modelId="{3AEDFD03-BF26-472D-922F-2DA1CE49B890}" type="presParOf" srcId="{5796B545-40B5-4B02-8C28-C250B094198C}" destId="{C891C8F2-E86A-4999-BB3C-9B8F67E4ABB6}" srcOrd="1" destOrd="0" presId="urn:microsoft.com/office/officeart/2005/8/layout/hierarchy6"/>
    <dgm:cxn modelId="{E3925392-84E6-44AC-B7FC-8D4C7040CE15}" type="presParOf" srcId="{28D3F229-4ED2-4B92-BEB5-C0B258727AAF}" destId="{8F92132A-3355-4BBC-9611-19AF1327F011}" srcOrd="2" destOrd="0" presId="urn:microsoft.com/office/officeart/2005/8/layout/hierarchy6"/>
    <dgm:cxn modelId="{F3A2B99F-F453-4DC2-A242-5565D00A24E9}" type="presParOf" srcId="{28D3F229-4ED2-4B92-BEB5-C0B258727AAF}" destId="{3F73D227-5F1D-42FC-AE39-2ED1E56B2FDD}" srcOrd="3" destOrd="0" presId="urn:microsoft.com/office/officeart/2005/8/layout/hierarchy6"/>
    <dgm:cxn modelId="{FE519AC9-F55A-4BDF-B985-0B86996FF778}" type="presParOf" srcId="{3F73D227-5F1D-42FC-AE39-2ED1E56B2FDD}" destId="{36E38B4C-334A-4558-81CD-2D13D4EB6DA7}" srcOrd="0" destOrd="0" presId="urn:microsoft.com/office/officeart/2005/8/layout/hierarchy6"/>
    <dgm:cxn modelId="{52734CC1-540C-4824-8E8B-425E267F1514}" type="presParOf" srcId="{3F73D227-5F1D-42FC-AE39-2ED1E56B2FDD}" destId="{E90C0DEA-1B65-4470-B8B2-D572E460CCE7}" srcOrd="1" destOrd="0" presId="urn:microsoft.com/office/officeart/2005/8/layout/hierarchy6"/>
    <dgm:cxn modelId="{D605D32B-A6AC-44E1-B174-8714D4515AF7}" type="presParOf" srcId="{E6E0F480-E5C4-49B8-AEED-C9AE3E2524C9}" destId="{F5387DE5-D04F-4B01-B6C8-6A02BB21EA02}" srcOrd="2" destOrd="0" presId="urn:microsoft.com/office/officeart/2005/8/layout/hierarchy6"/>
    <dgm:cxn modelId="{7F50F4DA-4677-4C37-8CE4-2E6B6843D8DA}" type="presParOf" srcId="{E6E0F480-E5C4-49B8-AEED-C9AE3E2524C9}" destId="{81B400C6-7761-4871-A357-B3F50EAF189A}" srcOrd="3" destOrd="0" presId="urn:microsoft.com/office/officeart/2005/8/layout/hierarchy6"/>
    <dgm:cxn modelId="{95AFDEAB-ECB1-4BB7-816E-1EDDC8772ABB}" type="presParOf" srcId="{81B400C6-7761-4871-A357-B3F50EAF189A}" destId="{E86912C5-0024-45D9-93E2-6C86ACFE4226}" srcOrd="0" destOrd="0" presId="urn:microsoft.com/office/officeart/2005/8/layout/hierarchy6"/>
    <dgm:cxn modelId="{2AA51D62-E4D0-41B0-84A9-2E287F154981}" type="presParOf" srcId="{81B400C6-7761-4871-A357-B3F50EAF189A}" destId="{781095B7-0BA0-49D1-8D0E-8B258808BF2A}" srcOrd="1" destOrd="0" presId="urn:microsoft.com/office/officeart/2005/8/layout/hierarchy6"/>
    <dgm:cxn modelId="{3FB01708-8972-4B16-817A-ECA2A995F343}" type="presParOf" srcId="{781095B7-0BA0-49D1-8D0E-8B258808BF2A}" destId="{4D04D8FF-0D3D-459E-86BF-C9D743D676E6}" srcOrd="0" destOrd="0" presId="urn:microsoft.com/office/officeart/2005/8/layout/hierarchy6"/>
    <dgm:cxn modelId="{89F3BDFC-C512-4D59-B8A3-E97DC64EB539}" type="presParOf" srcId="{781095B7-0BA0-49D1-8D0E-8B258808BF2A}" destId="{B930EFA5-E85E-4048-B6CE-934988C32226}" srcOrd="1" destOrd="0" presId="urn:microsoft.com/office/officeart/2005/8/layout/hierarchy6"/>
    <dgm:cxn modelId="{6ABAD3F8-2E65-4E1A-A72A-3B8FBD635A5A}" type="presParOf" srcId="{B930EFA5-E85E-4048-B6CE-934988C32226}" destId="{DE2D3038-44E8-4367-B6E8-C385C3AB9EEE}" srcOrd="0" destOrd="0" presId="urn:microsoft.com/office/officeart/2005/8/layout/hierarchy6"/>
    <dgm:cxn modelId="{78D3E361-734D-4789-A09A-9F6DE013676E}" type="presParOf" srcId="{B930EFA5-E85E-4048-B6CE-934988C32226}" destId="{84DD49B8-76DF-4DE0-87BE-ED49747751CD}" srcOrd="1" destOrd="0" presId="urn:microsoft.com/office/officeart/2005/8/layout/hierarchy6"/>
    <dgm:cxn modelId="{929CF74E-3A64-4F27-A5AB-1E3114A095E8}" type="presParOf" srcId="{E6E0F480-E5C4-49B8-AEED-C9AE3E2524C9}" destId="{5C8BD4BF-5A60-4035-B0CA-0E4CCAEC49B9}" srcOrd="4" destOrd="0" presId="urn:microsoft.com/office/officeart/2005/8/layout/hierarchy6"/>
    <dgm:cxn modelId="{4C95ED49-FA41-42E9-8D1F-64A25486D923}" type="presParOf" srcId="{E6E0F480-E5C4-49B8-AEED-C9AE3E2524C9}" destId="{5365C012-91FD-4133-80FB-F060C7A1B26D}" srcOrd="5" destOrd="0" presId="urn:microsoft.com/office/officeart/2005/8/layout/hierarchy6"/>
    <dgm:cxn modelId="{436E0CF4-E8F5-4466-B36D-2FC80F1928F0}" type="presParOf" srcId="{5365C012-91FD-4133-80FB-F060C7A1B26D}" destId="{FF25B0CE-F924-42E6-A314-4901D3F2DE51}" srcOrd="0" destOrd="0" presId="urn:microsoft.com/office/officeart/2005/8/layout/hierarchy6"/>
    <dgm:cxn modelId="{8FE4F076-9E9D-461C-8337-DA57F2CF3756}" type="presParOf" srcId="{5365C012-91FD-4133-80FB-F060C7A1B26D}" destId="{D03EC1F4-0772-41AA-A866-56FFCC78FDC4}" srcOrd="1" destOrd="0" presId="urn:microsoft.com/office/officeart/2005/8/layout/hierarchy6"/>
    <dgm:cxn modelId="{61DE3EDD-ACFA-45B4-A555-2012D1C6B16F}" type="presParOf" srcId="{D03EC1F4-0772-41AA-A866-56FFCC78FDC4}" destId="{E5DEFFD3-856B-4EE2-945F-F07103F333A5}" srcOrd="0" destOrd="0" presId="urn:microsoft.com/office/officeart/2005/8/layout/hierarchy6"/>
    <dgm:cxn modelId="{9DAE2B53-B18C-4CF4-A0EF-AC6C7D2F8AD4}" type="presParOf" srcId="{D03EC1F4-0772-41AA-A866-56FFCC78FDC4}" destId="{D409520C-7406-4755-A9AB-553E8003B74C}" srcOrd="1" destOrd="0" presId="urn:microsoft.com/office/officeart/2005/8/layout/hierarchy6"/>
    <dgm:cxn modelId="{84DCF5FB-E17D-4C04-A4B5-E8A57B69889F}" type="presParOf" srcId="{D409520C-7406-4755-A9AB-553E8003B74C}" destId="{E8F32707-C723-42F4-834E-4D269B718A56}" srcOrd="0" destOrd="0" presId="urn:microsoft.com/office/officeart/2005/8/layout/hierarchy6"/>
    <dgm:cxn modelId="{056ABAD9-34A2-437B-B874-48082CC4B7AF}" type="presParOf" srcId="{D409520C-7406-4755-A9AB-553E8003B74C}" destId="{23C27CA0-49EF-46C0-B8EF-D4F923D6A41D}" srcOrd="1" destOrd="0" presId="urn:microsoft.com/office/officeart/2005/8/layout/hierarchy6"/>
    <dgm:cxn modelId="{92FBBDE5-D081-4EAB-807A-05EC3CEA8D1B}" type="presParOf" srcId="{894A7D05-7BB0-4BF1-B863-A2D44327AF16}" destId="{E6539194-A2B4-4869-A5CE-3CD28F586C52}" srcOrd="1" destOrd="0" presId="urn:microsoft.com/office/officeart/2005/8/layout/hierarchy6"/>
    <dgm:cxn modelId="{567CEFDD-3070-4120-91E7-116F42D9687E}" type="presParOf" srcId="{E6539194-A2B4-4869-A5CE-3CD28F586C52}" destId="{D541CF40-B82A-439E-BBC3-2356F86DE81B}" srcOrd="0" destOrd="0" presId="urn:microsoft.com/office/officeart/2005/8/layout/hierarchy6"/>
    <dgm:cxn modelId="{7DB655BD-1BA3-466D-87B9-3C2B248DECF5}" type="presParOf" srcId="{D541CF40-B82A-439E-BBC3-2356F86DE81B}" destId="{89E0064D-C6B8-41D4-96B0-45FBCAC78D5B}" srcOrd="0" destOrd="0" presId="urn:microsoft.com/office/officeart/2005/8/layout/hierarchy6"/>
    <dgm:cxn modelId="{F4F52F03-FAAB-4C9B-861A-B9F28AA80B20}" type="presParOf" srcId="{D541CF40-B82A-439E-BBC3-2356F86DE81B}" destId="{98E2F1A2-A263-4D69-9C40-EE8310321876}" srcOrd="1" destOrd="0" presId="urn:microsoft.com/office/officeart/2005/8/layout/hierarchy6"/>
    <dgm:cxn modelId="{939C5976-ED87-4DEE-A89C-FF3BE7D3B4E0}" type="presParOf" srcId="{E6539194-A2B4-4869-A5CE-3CD28F586C52}" destId="{F3D4870D-CE4F-4DD1-942E-5C03678C6ACD}" srcOrd="1" destOrd="0" presId="urn:microsoft.com/office/officeart/2005/8/layout/hierarchy6"/>
    <dgm:cxn modelId="{C9E690C8-1AED-4E64-A502-CF00EC21B964}" type="presParOf" srcId="{F3D4870D-CE4F-4DD1-942E-5C03678C6ACD}" destId="{9A20A1AD-A5E8-4362-BC16-769D67314BBC}" srcOrd="0" destOrd="0" presId="urn:microsoft.com/office/officeart/2005/8/layout/hierarchy6"/>
    <dgm:cxn modelId="{B1068740-91FF-4082-8CD7-E280C338F7F0}" type="presParOf" srcId="{E6539194-A2B4-4869-A5CE-3CD28F586C52}" destId="{BDB6F082-D0A2-4E13-8EC1-859D9212164E}" srcOrd="2" destOrd="0" presId="urn:microsoft.com/office/officeart/2005/8/layout/hierarchy6"/>
    <dgm:cxn modelId="{A9EC4CEC-19C7-4829-9B33-A4C09CB10E53}" type="presParOf" srcId="{BDB6F082-D0A2-4E13-8EC1-859D9212164E}" destId="{35F2D64F-CB73-4E55-A479-4C0358CC197A}" srcOrd="0" destOrd="0" presId="urn:microsoft.com/office/officeart/2005/8/layout/hierarchy6"/>
    <dgm:cxn modelId="{F9BFD3BA-1AFA-418D-ACAF-8E2825C853F1}" type="presParOf" srcId="{BDB6F082-D0A2-4E13-8EC1-859D9212164E}" destId="{B816367F-2FA1-48F2-BF58-D02BFFD571F0}" srcOrd="1" destOrd="0" presId="urn:microsoft.com/office/officeart/2005/8/layout/hierarchy6"/>
    <dgm:cxn modelId="{F418D900-E30D-4984-973E-65F145E9DA7F}" type="presParOf" srcId="{E6539194-A2B4-4869-A5CE-3CD28F586C52}" destId="{912CFE39-74BD-46DF-84D0-1A24A0DC50F3}" srcOrd="3" destOrd="0" presId="urn:microsoft.com/office/officeart/2005/8/layout/hierarchy6"/>
    <dgm:cxn modelId="{2AB1AA78-5E2E-4409-9365-26B44732A775}" type="presParOf" srcId="{912CFE39-74BD-46DF-84D0-1A24A0DC50F3}" destId="{07E143DB-3DA3-428F-9EB3-559573CFB079}" srcOrd="0" destOrd="0" presId="urn:microsoft.com/office/officeart/2005/8/layout/hierarchy6"/>
    <dgm:cxn modelId="{95307A9B-BB62-4143-ABEC-617D064739A7}" type="presParOf" srcId="{E6539194-A2B4-4869-A5CE-3CD28F586C52}" destId="{36923DD9-ABF6-43D5-8C50-4D0281DF9DFE}" srcOrd="4" destOrd="0" presId="urn:microsoft.com/office/officeart/2005/8/layout/hierarchy6"/>
    <dgm:cxn modelId="{315E0918-24F9-444B-A249-34DB4D7B0CB6}" type="presParOf" srcId="{36923DD9-ABF6-43D5-8C50-4D0281DF9DFE}" destId="{0831A819-59A5-4099-810B-D8DB465E0065}" srcOrd="0" destOrd="0" presId="urn:microsoft.com/office/officeart/2005/8/layout/hierarchy6"/>
    <dgm:cxn modelId="{CE0779A7-586E-4490-A1A1-F40D92DBEC71}" type="presParOf" srcId="{36923DD9-ABF6-43D5-8C50-4D0281DF9DFE}" destId="{E0C1D07E-D327-457E-96C7-CDA83F080F47}" srcOrd="1" destOrd="0" presId="urn:microsoft.com/office/officeart/2005/8/layout/hierarchy6"/>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BBC99FD-D07D-4A13-B8D1-0060BA5D4B11}">
      <dsp:nvSpPr>
        <dsp:cNvPr id="0" name=""/>
        <dsp:cNvSpPr/>
      </dsp:nvSpPr>
      <dsp:spPr>
        <a:xfrm>
          <a:off x="157177" y="578643"/>
          <a:ext cx="1735931" cy="1735931"/>
        </a:xfrm>
        <a:prstGeom prst="ellipse">
          <a:avLst/>
        </a:prstGeom>
        <a:gradFill rotWithShape="0">
          <a:gsLst>
            <a:gs pos="0">
              <a:schemeClr val="accent1">
                <a:shade val="80000"/>
                <a:hueOff val="306246"/>
                <a:satOff val="-4392"/>
                <a:lumOff val="25615"/>
                <a:alphaOff val="0"/>
                <a:shade val="51000"/>
                <a:satMod val="130000"/>
              </a:schemeClr>
            </a:gs>
            <a:gs pos="80000">
              <a:schemeClr val="accent1">
                <a:shade val="80000"/>
                <a:hueOff val="306246"/>
                <a:satOff val="-4392"/>
                <a:lumOff val="25615"/>
                <a:alphaOff val="0"/>
                <a:shade val="93000"/>
                <a:satMod val="130000"/>
              </a:schemeClr>
            </a:gs>
            <a:gs pos="100000">
              <a:schemeClr val="accent1">
                <a:shade val="80000"/>
                <a:hueOff val="306246"/>
                <a:satOff val="-4392"/>
                <a:lumOff val="25615"/>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C1984FF9-4C0D-4FBD-9BB2-C9DE899B36FA}">
      <dsp:nvSpPr>
        <dsp:cNvPr id="0" name=""/>
        <dsp:cNvSpPr/>
      </dsp:nvSpPr>
      <dsp:spPr>
        <a:xfrm>
          <a:off x="504364" y="925830"/>
          <a:ext cx="1041558" cy="1041558"/>
        </a:xfrm>
        <a:prstGeom prst="ellipse">
          <a:avLst/>
        </a:prstGeom>
        <a:gradFill rotWithShape="0">
          <a:gsLst>
            <a:gs pos="0">
              <a:schemeClr val="accent1">
                <a:shade val="80000"/>
                <a:hueOff val="153123"/>
                <a:satOff val="-2196"/>
                <a:lumOff val="12807"/>
                <a:alphaOff val="0"/>
                <a:shade val="51000"/>
                <a:satMod val="130000"/>
              </a:schemeClr>
            </a:gs>
            <a:gs pos="80000">
              <a:schemeClr val="accent1">
                <a:shade val="80000"/>
                <a:hueOff val="153123"/>
                <a:satOff val="-2196"/>
                <a:lumOff val="12807"/>
                <a:alphaOff val="0"/>
                <a:shade val="93000"/>
                <a:satMod val="130000"/>
              </a:schemeClr>
            </a:gs>
            <a:gs pos="100000">
              <a:schemeClr val="accent1">
                <a:shade val="80000"/>
                <a:hueOff val="153123"/>
                <a:satOff val="-2196"/>
                <a:lumOff val="12807"/>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3E9E7F1F-AAF8-4429-8859-A84E32B73402}">
      <dsp:nvSpPr>
        <dsp:cNvPr id="0" name=""/>
        <dsp:cNvSpPr/>
      </dsp:nvSpPr>
      <dsp:spPr>
        <a:xfrm>
          <a:off x="851550" y="1273016"/>
          <a:ext cx="347186" cy="347186"/>
        </a:xfrm>
        <a:prstGeom prst="ellipse">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0D6F070E-1311-4201-983B-483B11F24B62}">
      <dsp:nvSpPr>
        <dsp:cNvPr id="0" name=""/>
        <dsp:cNvSpPr/>
      </dsp:nvSpPr>
      <dsp:spPr>
        <a:xfrm>
          <a:off x="2182431" y="0"/>
          <a:ext cx="867965"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13970" rIns="13970" bIns="13970" numCol="1" spcCol="1270" anchor="ctr" anchorCtr="0">
          <a:noAutofit/>
        </a:bodyPr>
        <a:lstStyle/>
        <a:p>
          <a:pPr lvl="0" algn="l" defTabSz="466725">
            <a:lnSpc>
              <a:spcPct val="90000"/>
            </a:lnSpc>
            <a:spcBef>
              <a:spcPct val="0"/>
            </a:spcBef>
            <a:spcAft>
              <a:spcPct val="35000"/>
            </a:spcAft>
          </a:pPr>
          <a:r>
            <a:rPr lang="en-US" sz="1050" kern="1200"/>
            <a:t>Model.cs</a:t>
          </a:r>
        </a:p>
      </dsp:txBody>
      <dsp:txXfrm>
        <a:off x="2182431" y="0"/>
        <a:ext cx="867965" cy="506313"/>
      </dsp:txXfrm>
    </dsp:sp>
    <dsp:sp modelId="{30B8ADD5-0432-4AF9-B89D-2F6CA23E47D3}">
      <dsp:nvSpPr>
        <dsp:cNvPr id="0" name=""/>
        <dsp:cNvSpPr/>
      </dsp:nvSpPr>
      <dsp:spPr>
        <a:xfrm>
          <a:off x="1965409" y="253156"/>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F22455F3-E137-42E1-A6E8-CE24206EBB21}">
      <dsp:nvSpPr>
        <dsp:cNvPr id="0" name=""/>
        <dsp:cNvSpPr/>
      </dsp:nvSpPr>
      <dsp:spPr>
        <a:xfrm rot="5400000">
          <a:off x="898267" y="380313"/>
          <a:ext cx="1193163" cy="939428"/>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72794E76-6489-4906-A4FB-A070FDD43CB8}">
      <dsp:nvSpPr>
        <dsp:cNvPr id="0" name=""/>
        <dsp:cNvSpPr/>
      </dsp:nvSpPr>
      <dsp:spPr>
        <a:xfrm>
          <a:off x="2169389" y="517796"/>
          <a:ext cx="1533391"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13970" rIns="13970" bIns="13970" numCol="1" spcCol="1270" anchor="ctr" anchorCtr="0">
          <a:noAutofit/>
        </a:bodyPr>
        <a:lstStyle/>
        <a:p>
          <a:pPr lvl="0" algn="l" defTabSz="466725">
            <a:lnSpc>
              <a:spcPct val="90000"/>
            </a:lnSpc>
            <a:spcBef>
              <a:spcPct val="0"/>
            </a:spcBef>
            <a:spcAft>
              <a:spcPct val="35000"/>
            </a:spcAft>
          </a:pPr>
          <a:r>
            <a:rPr lang="en-US" sz="1050" kern="1200"/>
            <a:t>ModelWithAttributes.cs</a:t>
          </a:r>
        </a:p>
      </dsp:txBody>
      <dsp:txXfrm>
        <a:off x="2169389" y="517796"/>
        <a:ext cx="1533391" cy="506313"/>
      </dsp:txXfrm>
    </dsp:sp>
    <dsp:sp modelId="{DFCCF6CF-F23E-4ACA-9685-4EBC97C7A2DC}">
      <dsp:nvSpPr>
        <dsp:cNvPr id="0" name=""/>
        <dsp:cNvSpPr/>
      </dsp:nvSpPr>
      <dsp:spPr>
        <a:xfrm>
          <a:off x="1965409" y="759469"/>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A91AC525-FA04-46E0-BBCE-3960E42EB711}">
      <dsp:nvSpPr>
        <dsp:cNvPr id="0" name=""/>
        <dsp:cNvSpPr/>
      </dsp:nvSpPr>
      <dsp:spPr>
        <a:xfrm rot="5400000">
          <a:off x="1154413" y="878728"/>
          <a:ext cx="929764" cy="690611"/>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9C524301-4A32-42B2-9055-A353D01AA894}">
      <dsp:nvSpPr>
        <dsp:cNvPr id="0" name=""/>
        <dsp:cNvSpPr/>
      </dsp:nvSpPr>
      <dsp:spPr>
        <a:xfrm>
          <a:off x="2183780" y="1023385"/>
          <a:ext cx="1403196"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13970" rIns="13970" bIns="13970" numCol="1" spcCol="1270" anchor="ctr" anchorCtr="0">
          <a:noAutofit/>
        </a:bodyPr>
        <a:lstStyle/>
        <a:p>
          <a:pPr lvl="0" algn="l" defTabSz="466725">
            <a:lnSpc>
              <a:spcPct val="90000"/>
            </a:lnSpc>
            <a:spcBef>
              <a:spcPct val="0"/>
            </a:spcBef>
            <a:spcAft>
              <a:spcPct val="35000"/>
            </a:spcAft>
          </a:pPr>
          <a:r>
            <a:rPr lang="en-US" sz="1050" kern="1200"/>
            <a:t>&lt;other entity classes&gt;</a:t>
          </a:r>
        </a:p>
      </dsp:txBody>
      <dsp:txXfrm>
        <a:off x="2183780" y="1023385"/>
        <a:ext cx="1403196" cy="506313"/>
      </dsp:txXfrm>
    </dsp:sp>
    <dsp:sp modelId="{039F2EA0-B67C-4ABA-BBA7-001FE27E05BC}">
      <dsp:nvSpPr>
        <dsp:cNvPr id="0" name=""/>
        <dsp:cNvSpPr/>
      </dsp:nvSpPr>
      <dsp:spPr>
        <a:xfrm>
          <a:off x="1965409" y="1265783"/>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F9EF7C2D-5215-4F1A-8DEF-63DEF5F7C7CD}">
      <dsp:nvSpPr>
        <dsp:cNvPr id="0" name=""/>
        <dsp:cNvSpPr/>
      </dsp:nvSpPr>
      <dsp:spPr>
        <a:xfrm rot="5400000">
          <a:off x="1410786" y="1376738"/>
          <a:ext cx="664283" cy="441794"/>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831A819-59A5-4099-810B-D8DB465E0065}">
      <dsp:nvSpPr>
        <dsp:cNvPr id="0" name=""/>
        <dsp:cNvSpPr/>
      </dsp:nvSpPr>
      <dsp:spPr>
        <a:xfrm>
          <a:off x="0" y="966525"/>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Blocks</a:t>
          </a:r>
        </a:p>
      </dsp:txBody>
      <dsp:txXfrm>
        <a:off x="0" y="966525"/>
        <a:ext cx="1090082" cy="334618"/>
      </dsp:txXfrm>
    </dsp:sp>
    <dsp:sp modelId="{35F2D64F-CB73-4E55-A479-4C0358CC197A}">
      <dsp:nvSpPr>
        <dsp:cNvPr id="0" name=""/>
        <dsp:cNvSpPr/>
      </dsp:nvSpPr>
      <dsp:spPr>
        <a:xfrm>
          <a:off x="0" y="576137"/>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Zones</a:t>
          </a:r>
        </a:p>
      </dsp:txBody>
      <dsp:txXfrm>
        <a:off x="0" y="576137"/>
        <a:ext cx="1090082" cy="334618"/>
      </dsp:txXfrm>
    </dsp:sp>
    <dsp:sp modelId="{89E0064D-C6B8-41D4-96B0-45FBCAC78D5B}">
      <dsp:nvSpPr>
        <dsp:cNvPr id="0" name=""/>
        <dsp:cNvSpPr/>
      </dsp:nvSpPr>
      <dsp:spPr>
        <a:xfrm>
          <a:off x="0" y="185749"/>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Layouts</a:t>
          </a:r>
        </a:p>
      </dsp:txBody>
      <dsp:txXfrm>
        <a:off x="0" y="185749"/>
        <a:ext cx="1090082" cy="334618"/>
      </dsp:txXfrm>
    </dsp:sp>
    <dsp:sp modelId="{BB72E4A5-ABF9-4A6D-B561-337D0353A069}">
      <dsp:nvSpPr>
        <dsp:cNvPr id="0" name=""/>
        <dsp:cNvSpPr/>
      </dsp:nvSpPr>
      <dsp:spPr>
        <a:xfrm>
          <a:off x="2338506" y="213634"/>
          <a:ext cx="642847" cy="278848"/>
        </a:xfrm>
        <a:prstGeom prst="roundRect">
          <a:avLst>
            <a:gd name="adj" fmla="val 10000"/>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OneColumn</a:t>
          </a:r>
        </a:p>
      </dsp:txBody>
      <dsp:txXfrm>
        <a:off x="2338506" y="213634"/>
        <a:ext cx="642847" cy="278848"/>
      </dsp:txXfrm>
    </dsp:sp>
    <dsp:sp modelId="{46A6EE7A-C715-4671-B6C7-936657B0B93D}">
      <dsp:nvSpPr>
        <dsp:cNvPr id="0" name=""/>
        <dsp:cNvSpPr/>
      </dsp:nvSpPr>
      <dsp:spPr>
        <a:xfrm>
          <a:off x="1681000" y="492483"/>
          <a:ext cx="978930" cy="111539"/>
        </a:xfrm>
        <a:custGeom>
          <a:avLst/>
          <a:gdLst/>
          <a:ahLst/>
          <a:cxnLst/>
          <a:rect l="0" t="0" r="0" b="0"/>
          <a:pathLst>
            <a:path>
              <a:moveTo>
                <a:pt x="978930" y="0"/>
              </a:moveTo>
              <a:lnTo>
                <a:pt x="978930" y="55769"/>
              </a:lnTo>
              <a:lnTo>
                <a:pt x="0" y="55769"/>
              </a:lnTo>
              <a:lnTo>
                <a:pt x="0"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7F1534-0718-411C-9620-4A200396565E}">
      <dsp:nvSpPr>
        <dsp:cNvPr id="0" name=""/>
        <dsp:cNvSpPr/>
      </dsp:nvSpPr>
      <dsp:spPr>
        <a:xfrm>
          <a:off x="1471864"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Header</a:t>
          </a:r>
        </a:p>
      </dsp:txBody>
      <dsp:txXfrm>
        <a:off x="1471864" y="604022"/>
        <a:ext cx="418272" cy="278848"/>
      </dsp:txXfrm>
    </dsp:sp>
    <dsp:sp modelId="{26FFA575-ACC9-411F-9EF4-EF33B46DA1FE}">
      <dsp:nvSpPr>
        <dsp:cNvPr id="0" name=""/>
        <dsp:cNvSpPr/>
      </dsp:nvSpPr>
      <dsp:spPr>
        <a:xfrm>
          <a:off x="1223363" y="882871"/>
          <a:ext cx="457636" cy="111539"/>
        </a:xfrm>
        <a:custGeom>
          <a:avLst/>
          <a:gdLst/>
          <a:ahLst/>
          <a:cxnLst/>
          <a:rect l="0" t="0" r="0" b="0"/>
          <a:pathLst>
            <a:path>
              <a:moveTo>
                <a:pt x="457636" y="0"/>
              </a:moveTo>
              <a:lnTo>
                <a:pt x="457636" y="55769"/>
              </a:lnTo>
              <a:lnTo>
                <a:pt x="0" y="55769"/>
              </a:lnTo>
              <a:lnTo>
                <a:pt x="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468FE37-51A6-440C-BFD3-39DEDCC82577}">
      <dsp:nvSpPr>
        <dsp:cNvPr id="0" name=""/>
        <dsp:cNvSpPr/>
      </dsp:nvSpPr>
      <dsp:spPr>
        <a:xfrm>
          <a:off x="1014227" y="994410"/>
          <a:ext cx="418272"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Login</a:t>
          </a:r>
        </a:p>
      </dsp:txBody>
      <dsp:txXfrm>
        <a:off x="1014227" y="994410"/>
        <a:ext cx="418272" cy="278848"/>
      </dsp:txXfrm>
    </dsp:sp>
    <dsp:sp modelId="{8F92132A-3355-4BBC-9611-19AF1327F011}">
      <dsp:nvSpPr>
        <dsp:cNvPr id="0" name=""/>
        <dsp:cNvSpPr/>
      </dsp:nvSpPr>
      <dsp:spPr>
        <a:xfrm>
          <a:off x="1681000" y="882871"/>
          <a:ext cx="232120" cy="111539"/>
        </a:xfrm>
        <a:custGeom>
          <a:avLst/>
          <a:gdLst/>
          <a:ahLst/>
          <a:cxnLst/>
          <a:rect l="0" t="0" r="0" b="0"/>
          <a:pathLst>
            <a:path>
              <a:moveTo>
                <a:pt x="0" y="0"/>
              </a:moveTo>
              <a:lnTo>
                <a:pt x="0" y="55769"/>
              </a:lnTo>
              <a:lnTo>
                <a:pt x="232120" y="55769"/>
              </a:lnTo>
              <a:lnTo>
                <a:pt x="2321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E38B4C-334A-4558-81CD-2D13D4EB6DA7}">
      <dsp:nvSpPr>
        <dsp:cNvPr id="0" name=""/>
        <dsp:cNvSpPr/>
      </dsp:nvSpPr>
      <dsp:spPr>
        <a:xfrm>
          <a:off x="1595016" y="994410"/>
          <a:ext cx="636209"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HtmlContent</a:t>
          </a:r>
        </a:p>
      </dsp:txBody>
      <dsp:txXfrm>
        <a:off x="1595016" y="994410"/>
        <a:ext cx="636209" cy="278848"/>
      </dsp:txXfrm>
    </dsp:sp>
    <dsp:sp modelId="{F5387DE5-D04F-4B01-B6C8-6A02BB21EA02}">
      <dsp:nvSpPr>
        <dsp:cNvPr id="0" name=""/>
        <dsp:cNvSpPr/>
      </dsp:nvSpPr>
      <dsp:spPr>
        <a:xfrm>
          <a:off x="2614210" y="492483"/>
          <a:ext cx="91440" cy="111539"/>
        </a:xfrm>
        <a:custGeom>
          <a:avLst/>
          <a:gdLst/>
          <a:ahLst/>
          <a:cxnLst/>
          <a:rect l="0" t="0" r="0" b="0"/>
          <a:pathLst>
            <a:path>
              <a:moveTo>
                <a:pt x="45720" y="0"/>
              </a:moveTo>
              <a:lnTo>
                <a:pt x="45720" y="55769"/>
              </a:lnTo>
              <a:lnTo>
                <a:pt x="47974" y="55769"/>
              </a:lnTo>
              <a:lnTo>
                <a:pt x="47974"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86912C5-0024-45D9-93E2-6C86ACFE4226}">
      <dsp:nvSpPr>
        <dsp:cNvPr id="0" name=""/>
        <dsp:cNvSpPr/>
      </dsp:nvSpPr>
      <dsp:spPr>
        <a:xfrm>
          <a:off x="2453048"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Content</a:t>
          </a:r>
        </a:p>
      </dsp:txBody>
      <dsp:txXfrm>
        <a:off x="2453048" y="604022"/>
        <a:ext cx="418272" cy="278848"/>
      </dsp:txXfrm>
    </dsp:sp>
    <dsp:sp modelId="{4D04D8FF-0D3D-459E-86BF-C9D743D676E6}">
      <dsp:nvSpPr>
        <dsp:cNvPr id="0" name=""/>
        <dsp:cNvSpPr/>
      </dsp:nvSpPr>
      <dsp:spPr>
        <a:xfrm>
          <a:off x="2616465" y="882871"/>
          <a:ext cx="91440" cy="111539"/>
        </a:xfrm>
        <a:custGeom>
          <a:avLst/>
          <a:gdLst/>
          <a:ahLst/>
          <a:cxnLst/>
          <a:rect l="0" t="0" r="0" b="0"/>
          <a:pathLst>
            <a:path>
              <a:moveTo>
                <a:pt x="45720" y="0"/>
              </a:moveTo>
              <a:lnTo>
                <a:pt x="457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E2D3038-44E8-4367-B6E8-C385C3AB9EEE}">
      <dsp:nvSpPr>
        <dsp:cNvPr id="0" name=""/>
        <dsp:cNvSpPr/>
      </dsp:nvSpPr>
      <dsp:spPr>
        <a:xfrm>
          <a:off x="2352295" y="994410"/>
          <a:ext cx="619780"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HtmlContent</a:t>
          </a:r>
        </a:p>
      </dsp:txBody>
      <dsp:txXfrm>
        <a:off x="2352295" y="994410"/>
        <a:ext cx="619780" cy="278848"/>
      </dsp:txXfrm>
    </dsp:sp>
    <dsp:sp modelId="{5C8BD4BF-5A60-4035-B0CA-0E4CCAEC49B9}">
      <dsp:nvSpPr>
        <dsp:cNvPr id="0" name=""/>
        <dsp:cNvSpPr/>
      </dsp:nvSpPr>
      <dsp:spPr>
        <a:xfrm>
          <a:off x="2659930" y="492483"/>
          <a:ext cx="690932" cy="111539"/>
        </a:xfrm>
        <a:custGeom>
          <a:avLst/>
          <a:gdLst/>
          <a:ahLst/>
          <a:cxnLst/>
          <a:rect l="0" t="0" r="0" b="0"/>
          <a:pathLst>
            <a:path>
              <a:moveTo>
                <a:pt x="0" y="0"/>
              </a:moveTo>
              <a:lnTo>
                <a:pt x="0" y="55769"/>
              </a:lnTo>
              <a:lnTo>
                <a:pt x="690932" y="55769"/>
              </a:lnTo>
              <a:lnTo>
                <a:pt x="690932"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25B0CE-F924-42E6-A314-4901D3F2DE51}">
      <dsp:nvSpPr>
        <dsp:cNvPr id="0" name=""/>
        <dsp:cNvSpPr/>
      </dsp:nvSpPr>
      <dsp:spPr>
        <a:xfrm>
          <a:off x="3141727"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Footer</a:t>
          </a:r>
        </a:p>
      </dsp:txBody>
      <dsp:txXfrm>
        <a:off x="3141727" y="604022"/>
        <a:ext cx="418272" cy="278848"/>
      </dsp:txXfrm>
    </dsp:sp>
    <dsp:sp modelId="{E5DEFFD3-856B-4EE2-945F-F07103F333A5}">
      <dsp:nvSpPr>
        <dsp:cNvPr id="0" name=""/>
        <dsp:cNvSpPr/>
      </dsp:nvSpPr>
      <dsp:spPr>
        <a:xfrm>
          <a:off x="3305143" y="882871"/>
          <a:ext cx="91440" cy="111539"/>
        </a:xfrm>
        <a:custGeom>
          <a:avLst/>
          <a:gdLst/>
          <a:ahLst/>
          <a:cxnLst/>
          <a:rect l="0" t="0" r="0" b="0"/>
          <a:pathLst>
            <a:path>
              <a:moveTo>
                <a:pt x="45720" y="0"/>
              </a:moveTo>
              <a:lnTo>
                <a:pt x="457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8F32707-C723-42F4-834E-4D269B718A56}">
      <dsp:nvSpPr>
        <dsp:cNvPr id="0" name=""/>
        <dsp:cNvSpPr/>
      </dsp:nvSpPr>
      <dsp:spPr>
        <a:xfrm>
          <a:off x="3141727" y="994410"/>
          <a:ext cx="418272"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Nav</a:t>
          </a:r>
        </a:p>
      </dsp:txBody>
      <dsp:txXfrm>
        <a:off x="3141727" y="994410"/>
        <a:ext cx="418272" cy="278848"/>
      </dsp:txXfrm>
    </dsp:sp>
  </dsp:spTree>
</dsp:drawing>
</file>

<file path=word/diagrams/layout1.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724BD-3CF8-43B8-B82C-2E92DCE50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10591</TotalTime>
  <Pages>12</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Check-in Wizard Administrator Guide</vt:lpstr>
    </vt:vector>
  </TitlesOfParts>
  <Company/>
  <LinksUpToDate>false</LinksUpToDate>
  <CharactersWithSpaces>10878</CharactersWithSpaces>
  <SharedDoc>false</SharedDoc>
  <HLinks>
    <vt:vector size="138" baseType="variant">
      <vt:variant>
        <vt:i4>5111870</vt:i4>
      </vt:variant>
      <vt:variant>
        <vt:i4>408</vt:i4>
      </vt:variant>
      <vt:variant>
        <vt:i4>0</vt:i4>
      </vt:variant>
      <vt:variant>
        <vt:i4>5</vt:i4>
      </vt:variant>
      <vt:variant>
        <vt:lpwstr>http://msdn.microsoft.com/library/default.asp?url=/library/en-us/guides/html/vstskexpand_keywords.asp</vt:lpwstr>
      </vt:variant>
      <vt:variant>
        <vt:lpwstr/>
      </vt:variant>
      <vt:variant>
        <vt:i4>6029343</vt:i4>
      </vt:variant>
      <vt:variant>
        <vt:i4>405</vt:i4>
      </vt:variant>
      <vt:variant>
        <vt:i4>0</vt:i4>
      </vt:variant>
      <vt:variant>
        <vt:i4>5</vt:i4>
      </vt:variant>
      <vt:variant>
        <vt:lpwstr>http://community.arenachms.com/files/folders/documents/entry232.aspx</vt:lpwstr>
      </vt:variant>
      <vt:variant>
        <vt:lpwstr/>
      </vt:variant>
      <vt:variant>
        <vt:i4>5767192</vt:i4>
      </vt:variant>
      <vt:variant>
        <vt:i4>402</vt:i4>
      </vt:variant>
      <vt:variant>
        <vt:i4>0</vt:i4>
      </vt:variant>
      <vt:variant>
        <vt:i4>5</vt:i4>
      </vt:variant>
      <vt:variant>
        <vt:lpwstr>http://community.arenachms.com/files/folders/documents/entry275.aspx</vt:lpwstr>
      </vt:variant>
      <vt:variant>
        <vt:lpwstr/>
      </vt:variant>
      <vt:variant>
        <vt:i4>5701658</vt:i4>
      </vt:variant>
      <vt:variant>
        <vt:i4>399</vt:i4>
      </vt:variant>
      <vt:variant>
        <vt:i4>0</vt:i4>
      </vt:variant>
      <vt:variant>
        <vt:i4>5</vt:i4>
      </vt:variant>
      <vt:variant>
        <vt:lpwstr>http://community.arenachms.com/files/folders/documents/entry184.aspx</vt:lpwstr>
      </vt:variant>
      <vt:variant>
        <vt:lpwstr/>
      </vt:variant>
      <vt:variant>
        <vt:i4>5767254</vt:i4>
      </vt:variant>
      <vt:variant>
        <vt:i4>396</vt:i4>
      </vt:variant>
      <vt:variant>
        <vt:i4>0</vt:i4>
      </vt:variant>
      <vt:variant>
        <vt:i4>5</vt:i4>
      </vt:variant>
      <vt:variant>
        <vt:lpwstr>http://community.arenachms.com/files/folders/documents/entry1546.aspx</vt:lpwstr>
      </vt:variant>
      <vt:variant>
        <vt:lpwstr/>
      </vt:variant>
      <vt:variant>
        <vt:i4>2424882</vt:i4>
      </vt:variant>
      <vt:variant>
        <vt:i4>393</vt:i4>
      </vt:variant>
      <vt:variant>
        <vt:i4>0</vt:i4>
      </vt:variant>
      <vt:variant>
        <vt:i4>5</vt:i4>
      </vt:variant>
      <vt:variant>
        <vt:lpwstr>http://community.arenachms.com/files/folders/arena_codesmith_templates/default.aspx</vt:lpwstr>
      </vt:variant>
      <vt:variant>
        <vt:lpwstr/>
      </vt:variant>
      <vt:variant>
        <vt:i4>3145836</vt:i4>
      </vt:variant>
      <vt:variant>
        <vt:i4>390</vt:i4>
      </vt:variant>
      <vt:variant>
        <vt:i4>0</vt:i4>
      </vt:variant>
      <vt:variant>
        <vt:i4>5</vt:i4>
      </vt:variant>
      <vt:variant>
        <vt:lpwstr>http://community.arenachms.com/</vt:lpwstr>
      </vt:variant>
      <vt:variant>
        <vt:lpwstr/>
      </vt:variant>
      <vt:variant>
        <vt:i4>7667753</vt:i4>
      </vt:variant>
      <vt:variant>
        <vt:i4>387</vt:i4>
      </vt:variant>
      <vt:variant>
        <vt:i4>0</vt:i4>
      </vt:variant>
      <vt:variant>
        <vt:i4>5</vt:i4>
      </vt:variant>
      <vt:variant>
        <vt:lpwstr>http://garrys-brain.blogspot.com/2007/07/tortoisesvn-and-visual-studio.html</vt:lpwstr>
      </vt:variant>
      <vt:variant>
        <vt:lpwstr/>
      </vt:variant>
      <vt:variant>
        <vt:i4>2097278</vt:i4>
      </vt:variant>
      <vt:variant>
        <vt:i4>384</vt:i4>
      </vt:variant>
      <vt:variant>
        <vt:i4>0</vt:i4>
      </vt:variant>
      <vt:variant>
        <vt:i4>5</vt:i4>
      </vt:variant>
      <vt:variant>
        <vt:lpwstr>http://community.arenachms.com/forums/thread/2489.aspx</vt:lpwstr>
      </vt:variant>
      <vt:variant>
        <vt:lpwstr/>
      </vt:variant>
      <vt:variant>
        <vt:i4>2228268</vt:i4>
      </vt:variant>
      <vt:variant>
        <vt:i4>381</vt:i4>
      </vt:variant>
      <vt:variant>
        <vt:i4>0</vt:i4>
      </vt:variant>
      <vt:variant>
        <vt:i4>5</vt:i4>
      </vt:variant>
      <vt:variant>
        <vt:lpwstr>http://www.iconexperience.com/</vt:lpwstr>
      </vt:variant>
      <vt:variant>
        <vt:lpwstr/>
      </vt:variant>
      <vt:variant>
        <vt:i4>2228268</vt:i4>
      </vt:variant>
      <vt:variant>
        <vt:i4>378</vt:i4>
      </vt:variant>
      <vt:variant>
        <vt:i4>0</vt:i4>
      </vt:variant>
      <vt:variant>
        <vt:i4>5</vt:i4>
      </vt:variant>
      <vt:variant>
        <vt:lpwstr>http://www.iconexperience.com/</vt:lpwstr>
      </vt:variant>
      <vt:variant>
        <vt:lpwstr/>
      </vt:variant>
      <vt:variant>
        <vt:i4>524291</vt:i4>
      </vt:variant>
      <vt:variant>
        <vt:i4>333</vt:i4>
      </vt:variant>
      <vt:variant>
        <vt:i4>0</vt:i4>
      </vt:variant>
      <vt:variant>
        <vt:i4>5</vt:i4>
      </vt:variant>
      <vt:variant>
        <vt:lpwstr>ms-help://MS.NETFrameworkSDKv1.1/cpref/html/frlrfSystemWebUIWebControlsDataGridClassTopic.htm</vt:lpwstr>
      </vt:variant>
      <vt:variant>
        <vt:lpwstr/>
      </vt:variant>
      <vt:variant>
        <vt:i4>524291</vt:i4>
      </vt:variant>
      <vt:variant>
        <vt:i4>330</vt:i4>
      </vt:variant>
      <vt:variant>
        <vt:i4>0</vt:i4>
      </vt:variant>
      <vt:variant>
        <vt:i4>5</vt:i4>
      </vt:variant>
      <vt:variant>
        <vt:lpwstr>ms-help://MS.NETFrameworkSDKv1.1/cpref/html/frlrfSystemWebUIWebControlsDataGridClassTopic.htm</vt:lpwstr>
      </vt:variant>
      <vt:variant>
        <vt:lpwstr/>
      </vt:variant>
      <vt:variant>
        <vt:i4>524291</vt:i4>
      </vt:variant>
      <vt:variant>
        <vt:i4>327</vt:i4>
      </vt:variant>
      <vt:variant>
        <vt:i4>0</vt:i4>
      </vt:variant>
      <vt:variant>
        <vt:i4>5</vt:i4>
      </vt:variant>
      <vt:variant>
        <vt:lpwstr>ms-help://MS.NETFrameworkSDKv1.1/cpref/html/frlrfSystemWebUIWebControlsDataGridClassTopic.htm</vt:lpwstr>
      </vt:variant>
      <vt:variant>
        <vt:lpwstr/>
      </vt:variant>
      <vt:variant>
        <vt:i4>524291</vt:i4>
      </vt:variant>
      <vt:variant>
        <vt:i4>324</vt:i4>
      </vt:variant>
      <vt:variant>
        <vt:i4>0</vt:i4>
      </vt:variant>
      <vt:variant>
        <vt:i4>5</vt:i4>
      </vt:variant>
      <vt:variant>
        <vt:lpwstr>ms-help://MS.NETFrameworkSDKv1.1/cpref/html/frlrfSystemWebUIWebControlsDataGridClassTopic.htm</vt:lpwstr>
      </vt:variant>
      <vt:variant>
        <vt:lpwstr/>
      </vt:variant>
      <vt:variant>
        <vt:i4>1245210</vt:i4>
      </vt:variant>
      <vt:variant>
        <vt:i4>309</vt:i4>
      </vt:variant>
      <vt:variant>
        <vt:i4>0</vt:i4>
      </vt:variant>
      <vt:variant>
        <vt:i4>5</vt:i4>
      </vt:variant>
      <vt:variant>
        <vt:lpwstr>http://www.asp.net/LEARN/linq-videos/</vt:lpwstr>
      </vt:variant>
      <vt:variant>
        <vt:lpwstr/>
      </vt:variant>
      <vt:variant>
        <vt:i4>589837</vt:i4>
      </vt:variant>
      <vt:variant>
        <vt:i4>303</vt:i4>
      </vt:variant>
      <vt:variant>
        <vt:i4>0</vt:i4>
      </vt:variant>
      <vt:variant>
        <vt:i4>5</vt:i4>
      </vt:variant>
      <vt:variant>
        <vt:lpwstr>http://www.david-turner.net/post/2007/11/Adding-a-Custom-Module-to-Arena.aspx</vt:lpwstr>
      </vt:variant>
      <vt:variant>
        <vt:lpwstr/>
      </vt:variant>
      <vt:variant>
        <vt:i4>3014755</vt:i4>
      </vt:variant>
      <vt:variant>
        <vt:i4>297</vt:i4>
      </vt:variant>
      <vt:variant>
        <vt:i4>0</vt:i4>
      </vt:variant>
      <vt:variant>
        <vt:i4>5</vt:i4>
      </vt:variant>
      <vt:variant>
        <vt:lpwstr>http://download.sourcegear.com/misc/vault/help/client/keywordexpansion.htm</vt:lpwstr>
      </vt:variant>
      <vt:variant>
        <vt:lpwstr/>
      </vt:variant>
      <vt:variant>
        <vt:i4>655406</vt:i4>
      </vt:variant>
      <vt:variant>
        <vt:i4>279</vt:i4>
      </vt:variant>
      <vt:variant>
        <vt:i4>0</vt:i4>
      </vt:variant>
      <vt:variant>
        <vt:i4>5</vt:i4>
      </vt:variant>
      <vt:variant>
        <vt:lpwstr>mailto:support@arenachms.com</vt:lpwstr>
      </vt:variant>
      <vt:variant>
        <vt:lpwstr/>
      </vt:variant>
      <vt:variant>
        <vt:i4>3538991</vt:i4>
      </vt:variant>
      <vt:variant>
        <vt:i4>273</vt:i4>
      </vt:variant>
      <vt:variant>
        <vt:i4>0</vt:i4>
      </vt:variant>
      <vt:variant>
        <vt:i4>5</vt:i4>
      </vt:variant>
      <vt:variant>
        <vt:lpwstr>http://localhost/Arena</vt:lpwstr>
      </vt:variant>
      <vt:variant>
        <vt:lpwstr/>
      </vt:variant>
      <vt:variant>
        <vt:i4>2818155</vt:i4>
      </vt:variant>
      <vt:variant>
        <vt:i4>270</vt:i4>
      </vt:variant>
      <vt:variant>
        <vt:i4>0</vt:i4>
      </vt:variant>
      <vt:variant>
        <vt:i4>5</vt:i4>
      </vt:variant>
      <vt:variant>
        <vt:lpwstr>http://community.arenachms.com/forums/69/ShowForum.aspx</vt:lpwstr>
      </vt:variant>
      <vt:variant>
        <vt:lpwstr/>
      </vt:variant>
      <vt:variant>
        <vt:i4>1900642</vt:i4>
      </vt:variant>
      <vt:variant>
        <vt:i4>267</vt:i4>
      </vt:variant>
      <vt:variant>
        <vt:i4>0</vt:i4>
      </vt:variant>
      <vt:variant>
        <vt:i4>5</vt:i4>
      </vt:variant>
      <vt:variant>
        <vt:lpwstr>http://community.arenachms.com/Wiki/view.aspx/Community_Developers</vt:lpwstr>
      </vt:variant>
      <vt:variant>
        <vt:lpwstr/>
      </vt:variant>
      <vt:variant>
        <vt:i4>4915233</vt:i4>
      </vt:variant>
      <vt:variant>
        <vt:i4>0</vt:i4>
      </vt:variant>
      <vt:variant>
        <vt:i4>0</vt:i4>
      </vt:variant>
      <vt:variant>
        <vt:i4>5</vt:i4>
      </vt:variant>
      <vt:variant>
        <vt:lpwstr>mailto:nick.airdo@cccev.com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Check-in Wizard Administrator Guide</dc:title>
  <dc:creator>Nick Airdo</dc:creator>
  <cp:lastModifiedBy>Nick Airdo</cp:lastModifiedBy>
  <cp:revision>50</cp:revision>
  <cp:lastPrinted>2010-10-18T22:24:00Z</cp:lastPrinted>
  <dcterms:created xsi:type="dcterms:W3CDTF">2011-03-02T17:55:00Z</dcterms:created>
  <dcterms:modified xsi:type="dcterms:W3CDTF">2011-07-18T04:52:00Z</dcterms:modified>
</cp:coreProperties>
</file>